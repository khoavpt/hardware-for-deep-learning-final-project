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39D3C" w14:textId="77777777" w:rsidR="00BB60F2" w:rsidRPr="005A56F2" w:rsidRDefault="00BB60F2" w:rsidP="00773F72">
      <w:pPr>
        <w:rPr>
          <w:rFonts w:hint="eastAsia"/>
          <w:noProof/>
          <w:sz w:val="26"/>
          <w:lang w:eastAsia="zh-CN"/>
          <w:rPrChange w:id="0" w:author="LENOVO" w:date="2024-12-18T23:45:00Z">
            <w:rPr>
              <w:rFonts w:hint="eastAsia"/>
              <w:noProof/>
              <w:lang w:eastAsia="zh-CN"/>
            </w:rPr>
          </w:rPrChange>
        </w:rPr>
      </w:pPr>
    </w:p>
    <w:p w14:paraId="59A3E1E9" w14:textId="77777777" w:rsidR="00BB60F2" w:rsidRPr="005A56F2" w:rsidRDefault="00BB60F2" w:rsidP="00773F72">
      <w:pPr>
        <w:rPr>
          <w:rFonts w:hint="eastAsia"/>
          <w:noProof/>
          <w:sz w:val="26"/>
          <w:rPrChange w:id="1" w:author="LENOVO" w:date="2024-12-18T23:45:00Z">
            <w:rPr>
              <w:rFonts w:hint="eastAsia"/>
              <w:noProof/>
            </w:rPr>
          </w:rPrChange>
        </w:rPr>
      </w:pPr>
    </w:p>
    <w:p w14:paraId="7F1E7CAF" w14:textId="77777777" w:rsidR="00BB60F2" w:rsidRPr="005A56F2" w:rsidRDefault="00BB60F2" w:rsidP="00773F72">
      <w:pPr>
        <w:rPr>
          <w:rFonts w:hint="eastAsia"/>
          <w:noProof/>
          <w:sz w:val="26"/>
          <w:rPrChange w:id="2" w:author="LENOVO" w:date="2024-12-18T23:45:00Z">
            <w:rPr>
              <w:rFonts w:hint="eastAsia"/>
              <w:noProof/>
            </w:rPr>
          </w:rPrChange>
        </w:rPr>
      </w:pPr>
    </w:p>
    <w:p w14:paraId="4FA24BFF" w14:textId="77777777" w:rsidR="00BB60F2" w:rsidRPr="005A56F2" w:rsidRDefault="00604EC4" w:rsidP="00773F72">
      <w:pPr>
        <w:jc w:val="center"/>
        <w:rPr>
          <w:rFonts w:cs="Liberation Serif" w:hint="eastAsia"/>
          <w:b/>
          <w:noProof/>
          <w:spacing w:val="-20"/>
          <w:sz w:val="42"/>
          <w:szCs w:val="48"/>
          <w:rPrChange w:id="3" w:author="LENOVO" w:date="2024-12-18T23:45:00Z">
            <w:rPr>
              <w:rFonts w:cs="Liberation Serif" w:hint="eastAsia"/>
              <w:b/>
              <w:noProof/>
              <w:spacing w:val="-20"/>
              <w:sz w:val="40"/>
              <w:szCs w:val="48"/>
            </w:rPr>
          </w:rPrChange>
        </w:rPr>
      </w:pPr>
      <w:r w:rsidRPr="005A56F2">
        <w:rPr>
          <w:rFonts w:cs="Liberation Serif" w:hint="eastAsia"/>
          <w:b/>
          <w:noProof/>
          <w:spacing w:val="-20"/>
          <w:sz w:val="42"/>
          <w:szCs w:val="48"/>
          <w:rPrChange w:id="4" w:author="LENOVO" w:date="2024-12-18T23:45:00Z">
            <w:rPr>
              <w:rFonts w:cs="Liberation Serif" w:hint="eastAsia"/>
              <w:b/>
              <w:noProof/>
              <w:spacing w:val="-20"/>
              <w:sz w:val="40"/>
              <w:szCs w:val="48"/>
            </w:rPr>
          </w:rPrChange>
        </w:rPr>
        <w:t>REPORT</w:t>
      </w:r>
    </w:p>
    <w:p w14:paraId="204A4A62" w14:textId="77777777" w:rsidR="00BB60F2" w:rsidRPr="005A56F2" w:rsidRDefault="00BB60F2" w:rsidP="00BC1A4A">
      <w:pPr>
        <w:spacing w:before="0"/>
        <w:jc w:val="center"/>
        <w:rPr>
          <w:rFonts w:cs="Liberation Serif" w:hint="eastAsia"/>
          <w:bCs/>
          <w:noProof/>
          <w:spacing w:val="-20"/>
          <w:sz w:val="38"/>
          <w:szCs w:val="32"/>
          <w:rPrChange w:id="5" w:author="LENOVO" w:date="2024-12-18T23:45:00Z">
            <w:rPr>
              <w:rFonts w:cs="Liberation Serif" w:hint="eastAsia"/>
              <w:bCs/>
              <w:noProof/>
              <w:spacing w:val="-20"/>
              <w:sz w:val="36"/>
              <w:szCs w:val="32"/>
            </w:rPr>
          </w:rPrChange>
        </w:rPr>
      </w:pPr>
    </w:p>
    <w:p w14:paraId="5D1455C9" w14:textId="77777777" w:rsidR="00BB60F2" w:rsidRPr="005A56F2" w:rsidRDefault="00BB60F2" w:rsidP="00773F72">
      <w:pPr>
        <w:jc w:val="center"/>
        <w:rPr>
          <w:rFonts w:hint="eastAsia"/>
          <w:noProof/>
          <w:sz w:val="34"/>
          <w:szCs w:val="32"/>
          <w:rPrChange w:id="6" w:author="LENOVO" w:date="2024-12-18T23:45:00Z">
            <w:rPr>
              <w:rFonts w:hint="eastAsia"/>
              <w:noProof/>
              <w:sz w:val="32"/>
              <w:szCs w:val="32"/>
            </w:rPr>
          </w:rPrChange>
        </w:rPr>
      </w:pPr>
    </w:p>
    <w:p w14:paraId="702BE518" w14:textId="77777777" w:rsidR="00BB60F2" w:rsidRPr="005A56F2" w:rsidRDefault="00BB60F2" w:rsidP="00773F72">
      <w:pPr>
        <w:jc w:val="center"/>
        <w:rPr>
          <w:rFonts w:hint="eastAsia"/>
          <w:noProof/>
          <w:sz w:val="34"/>
          <w:szCs w:val="32"/>
          <w:rPrChange w:id="7" w:author="LENOVO" w:date="2024-12-18T23:45:00Z">
            <w:rPr>
              <w:rFonts w:hint="eastAsia"/>
              <w:noProof/>
              <w:sz w:val="32"/>
              <w:szCs w:val="32"/>
            </w:rPr>
          </w:rPrChange>
        </w:rPr>
      </w:pPr>
    </w:p>
    <w:p w14:paraId="5F00CB31" w14:textId="5DCB92CD" w:rsidR="00BB60F2" w:rsidRPr="005A56F2" w:rsidRDefault="0058229B" w:rsidP="00075DB9">
      <w:pPr>
        <w:spacing w:before="0"/>
        <w:jc w:val="center"/>
        <w:rPr>
          <w:rFonts w:cs="Liberation Serif" w:hint="eastAsia"/>
          <w:b/>
          <w:color w:val="17365D"/>
          <w:spacing w:val="5"/>
          <w:kern w:val="28"/>
          <w:sz w:val="50"/>
          <w:szCs w:val="72"/>
          <w:rPrChange w:id="8" w:author="LENOVO" w:date="2024-12-18T23:45:00Z">
            <w:rPr>
              <w:rFonts w:cs="Liberation Serif" w:hint="eastAsia"/>
              <w:b/>
              <w:color w:val="17365D"/>
              <w:spacing w:val="5"/>
              <w:kern w:val="28"/>
              <w:sz w:val="48"/>
              <w:szCs w:val="72"/>
            </w:rPr>
          </w:rPrChange>
        </w:rPr>
      </w:pPr>
      <w:r w:rsidRPr="005A56F2">
        <w:rPr>
          <w:rFonts w:cs="Liberation Serif"/>
          <w:b/>
          <w:color w:val="17365D"/>
          <w:spacing w:val="5"/>
          <w:kern w:val="28"/>
          <w:sz w:val="46"/>
          <w:szCs w:val="72"/>
          <w:rPrChange w:id="9" w:author="LENOVO" w:date="2024-12-18T23:45:00Z">
            <w:rPr>
              <w:rFonts w:cs="Liberation Serif"/>
              <w:b/>
              <w:color w:val="17365D"/>
              <w:spacing w:val="5"/>
              <w:kern w:val="28"/>
              <w:sz w:val="44"/>
              <w:szCs w:val="72"/>
            </w:rPr>
          </w:rPrChange>
        </w:rPr>
        <w:t>Thiết</w:t>
      </w:r>
      <w:r w:rsidRPr="005A56F2">
        <w:rPr>
          <w:rFonts w:cs="Liberation Serif" w:hint="eastAsia"/>
          <w:b/>
          <w:color w:val="17365D"/>
          <w:spacing w:val="5"/>
          <w:kern w:val="28"/>
          <w:sz w:val="46"/>
          <w:szCs w:val="72"/>
          <w:rPrChange w:id="10" w:author="LENOVO" w:date="2024-12-18T23:45:00Z">
            <w:rPr>
              <w:rFonts w:cs="Liberation Serif" w:hint="eastAsia"/>
              <w:b/>
              <w:color w:val="17365D"/>
              <w:spacing w:val="5"/>
              <w:kern w:val="28"/>
              <w:sz w:val="44"/>
              <w:szCs w:val="72"/>
            </w:rPr>
          </w:rPrChange>
        </w:rPr>
        <w:t xml:space="preserve"> </w:t>
      </w:r>
      <w:r w:rsidRPr="005A56F2">
        <w:rPr>
          <w:rFonts w:cs="Liberation Serif"/>
          <w:b/>
          <w:color w:val="17365D"/>
          <w:spacing w:val="5"/>
          <w:kern w:val="28"/>
          <w:sz w:val="46"/>
          <w:szCs w:val="72"/>
          <w:rPrChange w:id="11" w:author="LENOVO" w:date="2024-12-18T23:45:00Z">
            <w:rPr>
              <w:rFonts w:cs="Liberation Serif"/>
              <w:b/>
              <w:color w:val="17365D"/>
              <w:spacing w:val="5"/>
              <w:kern w:val="28"/>
              <w:sz w:val="44"/>
              <w:szCs w:val="72"/>
            </w:rPr>
          </w:rPrChange>
        </w:rPr>
        <w:t>kế</w:t>
      </w:r>
      <w:r w:rsidRPr="005A56F2">
        <w:rPr>
          <w:rFonts w:cs="Liberation Serif" w:hint="eastAsia"/>
          <w:b/>
          <w:color w:val="17365D"/>
          <w:spacing w:val="5"/>
          <w:kern w:val="28"/>
          <w:sz w:val="46"/>
          <w:szCs w:val="72"/>
          <w:rPrChange w:id="12" w:author="LENOVO" w:date="2024-12-18T23:45:00Z">
            <w:rPr>
              <w:rFonts w:cs="Liberation Serif" w:hint="eastAsia"/>
              <w:b/>
              <w:color w:val="17365D"/>
              <w:spacing w:val="5"/>
              <w:kern w:val="28"/>
              <w:sz w:val="44"/>
              <w:szCs w:val="72"/>
            </w:rPr>
          </w:rPrChange>
        </w:rPr>
        <w:t xml:space="preserve"> và </w:t>
      </w:r>
      <w:r w:rsidRPr="005A56F2">
        <w:rPr>
          <w:rFonts w:cs="Liberation Serif"/>
          <w:b/>
          <w:color w:val="17365D"/>
          <w:spacing w:val="5"/>
          <w:kern w:val="28"/>
          <w:sz w:val="46"/>
          <w:szCs w:val="72"/>
          <w:rPrChange w:id="13" w:author="LENOVO" w:date="2024-12-18T23:45:00Z">
            <w:rPr>
              <w:rFonts w:cs="Liberation Serif"/>
              <w:b/>
              <w:color w:val="17365D"/>
              <w:spacing w:val="5"/>
              <w:kern w:val="28"/>
              <w:sz w:val="44"/>
              <w:szCs w:val="72"/>
            </w:rPr>
          </w:rPrChange>
        </w:rPr>
        <w:t>thực</w:t>
      </w:r>
      <w:r w:rsidRPr="005A56F2">
        <w:rPr>
          <w:rFonts w:cs="Liberation Serif" w:hint="eastAsia"/>
          <w:b/>
          <w:color w:val="17365D"/>
          <w:spacing w:val="5"/>
          <w:kern w:val="28"/>
          <w:sz w:val="46"/>
          <w:szCs w:val="72"/>
          <w:rPrChange w:id="14" w:author="LENOVO" w:date="2024-12-18T23:45:00Z">
            <w:rPr>
              <w:rFonts w:cs="Liberation Serif" w:hint="eastAsia"/>
              <w:b/>
              <w:color w:val="17365D"/>
              <w:spacing w:val="5"/>
              <w:kern w:val="28"/>
              <w:sz w:val="44"/>
              <w:szCs w:val="72"/>
            </w:rPr>
          </w:rPrChange>
        </w:rPr>
        <w:t xml:space="preserve"> </w:t>
      </w:r>
      <w:r w:rsidRPr="005A56F2">
        <w:rPr>
          <w:rFonts w:cs="Liberation Serif"/>
          <w:b/>
          <w:color w:val="17365D"/>
          <w:spacing w:val="5"/>
          <w:kern w:val="28"/>
          <w:sz w:val="46"/>
          <w:szCs w:val="72"/>
          <w:rPrChange w:id="15" w:author="LENOVO" w:date="2024-12-18T23:45:00Z">
            <w:rPr>
              <w:rFonts w:cs="Liberation Serif"/>
              <w:b/>
              <w:color w:val="17365D"/>
              <w:spacing w:val="5"/>
              <w:kern w:val="28"/>
              <w:sz w:val="44"/>
              <w:szCs w:val="72"/>
            </w:rPr>
          </w:rPrChange>
        </w:rPr>
        <w:t>hiện</w:t>
      </w:r>
      <w:r w:rsidRPr="005A56F2">
        <w:rPr>
          <w:rFonts w:cs="Liberation Serif" w:hint="eastAsia"/>
          <w:b/>
          <w:color w:val="17365D"/>
          <w:spacing w:val="5"/>
          <w:kern w:val="28"/>
          <w:sz w:val="46"/>
          <w:szCs w:val="72"/>
          <w:rPrChange w:id="16" w:author="LENOVO" w:date="2024-12-18T23:45:00Z">
            <w:rPr>
              <w:rFonts w:cs="Liberation Serif" w:hint="eastAsia"/>
              <w:b/>
              <w:color w:val="17365D"/>
              <w:spacing w:val="5"/>
              <w:kern w:val="28"/>
              <w:sz w:val="44"/>
              <w:szCs w:val="72"/>
            </w:rPr>
          </w:rPrChange>
        </w:rPr>
        <w:t xml:space="preserve"> </w:t>
      </w:r>
      <w:r w:rsidRPr="005A56F2">
        <w:rPr>
          <w:rFonts w:cs="Liberation Serif"/>
          <w:b/>
          <w:color w:val="17365D"/>
          <w:spacing w:val="5"/>
          <w:kern w:val="28"/>
          <w:sz w:val="46"/>
          <w:szCs w:val="72"/>
          <w:rPrChange w:id="17" w:author="LENOVO" w:date="2024-12-18T23:45:00Z">
            <w:rPr>
              <w:rFonts w:cs="Liberation Serif"/>
              <w:b/>
              <w:color w:val="17365D"/>
              <w:spacing w:val="5"/>
              <w:kern w:val="28"/>
              <w:sz w:val="44"/>
              <w:szCs w:val="72"/>
            </w:rPr>
          </w:rPrChange>
        </w:rPr>
        <w:t>khối</w:t>
      </w:r>
      <w:r w:rsidR="000662F8" w:rsidRPr="005A56F2">
        <w:rPr>
          <w:rFonts w:cs="Liberation Serif" w:hint="eastAsia"/>
          <w:b/>
          <w:color w:val="17365D"/>
          <w:spacing w:val="5"/>
          <w:kern w:val="28"/>
          <w:sz w:val="46"/>
          <w:szCs w:val="72"/>
          <w:rPrChange w:id="18" w:author="LENOVO" w:date="2024-12-18T23:45:00Z">
            <w:rPr>
              <w:rFonts w:cs="Liberation Serif" w:hint="eastAsia"/>
              <w:b/>
              <w:color w:val="17365D"/>
              <w:spacing w:val="5"/>
              <w:kern w:val="28"/>
              <w:sz w:val="44"/>
              <w:szCs w:val="72"/>
            </w:rPr>
          </w:rPrChange>
        </w:rPr>
        <w:t xml:space="preserve"> </w:t>
      </w:r>
      <w:r w:rsidRPr="005A56F2">
        <w:rPr>
          <w:rFonts w:cs="Liberation Serif" w:hint="eastAsia"/>
          <w:b/>
          <w:color w:val="17365D"/>
          <w:spacing w:val="5"/>
          <w:kern w:val="28"/>
          <w:sz w:val="46"/>
          <w:szCs w:val="72"/>
          <w:rPrChange w:id="19" w:author="LENOVO" w:date="2024-12-18T23:45:00Z">
            <w:rPr>
              <w:rFonts w:cs="Liberation Serif" w:hint="eastAsia"/>
              <w:b/>
              <w:color w:val="17365D"/>
              <w:spacing w:val="5"/>
              <w:kern w:val="28"/>
              <w:sz w:val="44"/>
              <w:szCs w:val="72"/>
            </w:rPr>
          </w:rPrChange>
        </w:rPr>
        <w:t>tính</w:t>
      </w:r>
      <w:r w:rsidR="000662F8" w:rsidRPr="005A56F2">
        <w:rPr>
          <w:rFonts w:cs="Liberation Serif" w:hint="eastAsia"/>
          <w:b/>
          <w:color w:val="17365D"/>
          <w:spacing w:val="5"/>
          <w:kern w:val="28"/>
          <w:sz w:val="46"/>
          <w:szCs w:val="72"/>
          <w:rPrChange w:id="20" w:author="LENOVO" w:date="2024-12-18T23:45:00Z">
            <w:rPr>
              <w:rFonts w:cs="Liberation Serif" w:hint="eastAsia"/>
              <w:b/>
              <w:color w:val="17365D"/>
              <w:spacing w:val="5"/>
              <w:kern w:val="28"/>
              <w:sz w:val="44"/>
              <w:szCs w:val="72"/>
            </w:rPr>
          </w:rPrChange>
        </w:rPr>
        <w:t xml:space="preserve"> </w:t>
      </w:r>
      <w:r w:rsidR="00FA06C5" w:rsidRPr="005A56F2">
        <w:rPr>
          <w:rFonts w:cs="Liberation Serif" w:hint="eastAsia"/>
          <w:b/>
          <w:color w:val="17365D"/>
          <w:spacing w:val="5"/>
          <w:kern w:val="28"/>
          <w:sz w:val="46"/>
          <w:szCs w:val="72"/>
          <w:rPrChange w:id="21" w:author="LENOVO" w:date="2024-12-18T23:45:00Z">
            <w:rPr>
              <w:rFonts w:cs="Liberation Serif" w:hint="eastAsia"/>
              <w:b/>
              <w:color w:val="17365D"/>
              <w:spacing w:val="5"/>
              <w:kern w:val="28"/>
              <w:sz w:val="44"/>
              <w:szCs w:val="72"/>
            </w:rPr>
          </w:rPrChange>
        </w:rPr>
        <w:t xml:space="preserve">nhân </w:t>
      </w:r>
      <w:r w:rsidR="00FA06C5" w:rsidRPr="005A56F2">
        <w:rPr>
          <w:rFonts w:cs="Liberation Serif"/>
          <w:b/>
          <w:color w:val="17365D"/>
          <w:spacing w:val="5"/>
          <w:kern w:val="28"/>
          <w:sz w:val="46"/>
          <w:szCs w:val="72"/>
          <w:rPrChange w:id="22" w:author="LENOVO" w:date="2024-12-18T23:45:00Z">
            <w:rPr>
              <w:rFonts w:cs="Liberation Serif"/>
              <w:b/>
              <w:color w:val="17365D"/>
              <w:spacing w:val="5"/>
              <w:kern w:val="28"/>
              <w:sz w:val="44"/>
              <w:szCs w:val="72"/>
            </w:rPr>
          </w:rPrChange>
        </w:rPr>
        <w:t>chập</w:t>
      </w:r>
      <w:r w:rsidRPr="005A56F2">
        <w:rPr>
          <w:rFonts w:cs="Liberation Serif" w:hint="eastAsia"/>
          <w:b/>
          <w:color w:val="17365D"/>
          <w:spacing w:val="5"/>
          <w:kern w:val="28"/>
          <w:sz w:val="46"/>
          <w:szCs w:val="72"/>
          <w:rPrChange w:id="23" w:author="LENOVO" w:date="2024-12-18T23:45:00Z">
            <w:rPr>
              <w:rFonts w:cs="Liberation Serif" w:hint="eastAsia"/>
              <w:b/>
              <w:color w:val="17365D"/>
              <w:spacing w:val="5"/>
              <w:kern w:val="28"/>
              <w:sz w:val="44"/>
              <w:szCs w:val="72"/>
            </w:rPr>
          </w:rPrChange>
        </w:rPr>
        <w:t xml:space="preserve"> 2-D</w:t>
      </w:r>
      <w:r w:rsidR="00FA06C5" w:rsidRPr="005A56F2">
        <w:rPr>
          <w:rFonts w:cs="Liberation Serif" w:hint="eastAsia"/>
          <w:b/>
          <w:color w:val="17365D"/>
          <w:spacing w:val="5"/>
          <w:kern w:val="28"/>
          <w:sz w:val="46"/>
          <w:szCs w:val="72"/>
          <w:rPrChange w:id="24" w:author="LENOVO" w:date="2024-12-18T23:45:00Z">
            <w:rPr>
              <w:rFonts w:cs="Liberation Serif" w:hint="eastAsia"/>
              <w:b/>
              <w:color w:val="17365D"/>
              <w:spacing w:val="5"/>
              <w:kern w:val="28"/>
              <w:sz w:val="44"/>
              <w:szCs w:val="72"/>
            </w:rPr>
          </w:rPrChange>
        </w:rPr>
        <w:t xml:space="preserve"> </w:t>
      </w:r>
      <w:r w:rsidR="002F087D" w:rsidRPr="005A56F2">
        <w:rPr>
          <w:rFonts w:cs="Liberation Serif"/>
          <w:b/>
          <w:color w:val="17365D"/>
          <w:spacing w:val="5"/>
          <w:kern w:val="28"/>
          <w:sz w:val="46"/>
          <w:szCs w:val="72"/>
          <w:rPrChange w:id="25" w:author="LENOVO" w:date="2024-12-18T23:45:00Z">
            <w:rPr>
              <w:rFonts w:cs="Liberation Serif"/>
              <w:b/>
              <w:color w:val="17365D"/>
              <w:spacing w:val="5"/>
              <w:kern w:val="28"/>
              <w:sz w:val="44"/>
              <w:szCs w:val="72"/>
            </w:rPr>
          </w:rPrChange>
        </w:rPr>
        <w:t>bằng</w:t>
      </w:r>
      <w:r w:rsidR="002F087D" w:rsidRPr="005A56F2">
        <w:rPr>
          <w:rFonts w:cs="Liberation Serif" w:hint="eastAsia"/>
          <w:b/>
          <w:color w:val="17365D"/>
          <w:spacing w:val="5"/>
          <w:kern w:val="28"/>
          <w:sz w:val="46"/>
          <w:szCs w:val="72"/>
          <w:rPrChange w:id="26" w:author="LENOVO" w:date="2024-12-18T23:45:00Z">
            <w:rPr>
              <w:rFonts w:cs="Liberation Serif" w:hint="eastAsia"/>
              <w:b/>
              <w:color w:val="17365D"/>
              <w:spacing w:val="5"/>
              <w:kern w:val="28"/>
              <w:sz w:val="44"/>
              <w:szCs w:val="72"/>
            </w:rPr>
          </w:rPrChange>
        </w:rPr>
        <w:t xml:space="preserve"> </w:t>
      </w:r>
      <w:r w:rsidR="002F087D" w:rsidRPr="005A56F2">
        <w:rPr>
          <w:rFonts w:cs="Liberation Serif"/>
          <w:b/>
          <w:color w:val="17365D"/>
          <w:spacing w:val="5"/>
          <w:kern w:val="28"/>
          <w:sz w:val="46"/>
          <w:szCs w:val="72"/>
          <w:rPrChange w:id="27" w:author="LENOVO" w:date="2024-12-18T23:45:00Z">
            <w:rPr>
              <w:rFonts w:cs="Liberation Serif"/>
              <w:b/>
              <w:color w:val="17365D"/>
              <w:spacing w:val="5"/>
              <w:kern w:val="28"/>
              <w:sz w:val="44"/>
              <w:szCs w:val="72"/>
            </w:rPr>
          </w:rPrChange>
        </w:rPr>
        <w:t>phương</w:t>
      </w:r>
      <w:r w:rsidR="002F087D" w:rsidRPr="005A56F2">
        <w:rPr>
          <w:rFonts w:cs="Liberation Serif" w:hint="eastAsia"/>
          <w:b/>
          <w:color w:val="17365D"/>
          <w:spacing w:val="5"/>
          <w:kern w:val="28"/>
          <w:sz w:val="46"/>
          <w:szCs w:val="72"/>
          <w:rPrChange w:id="28" w:author="LENOVO" w:date="2024-12-18T23:45:00Z">
            <w:rPr>
              <w:rFonts w:cs="Liberation Serif" w:hint="eastAsia"/>
              <w:b/>
              <w:color w:val="17365D"/>
              <w:spacing w:val="5"/>
              <w:kern w:val="28"/>
              <w:sz w:val="44"/>
              <w:szCs w:val="72"/>
            </w:rPr>
          </w:rPrChange>
        </w:rPr>
        <w:t xml:space="preserve"> pháp HLS</w:t>
      </w:r>
    </w:p>
    <w:p w14:paraId="3C801235" w14:textId="77777777" w:rsidR="00BB60F2" w:rsidRPr="005A56F2" w:rsidRDefault="00BB60F2" w:rsidP="000A5E2A">
      <w:pPr>
        <w:jc w:val="right"/>
        <w:rPr>
          <w:rFonts w:hint="eastAsia"/>
          <w:noProof/>
          <w:sz w:val="34"/>
          <w:szCs w:val="32"/>
          <w:rPrChange w:id="29" w:author="LENOVO" w:date="2024-12-18T23:45:00Z">
            <w:rPr>
              <w:rFonts w:hint="eastAsia"/>
              <w:noProof/>
              <w:sz w:val="32"/>
              <w:szCs w:val="32"/>
            </w:rPr>
          </w:rPrChange>
        </w:rPr>
      </w:pPr>
      <w:r w:rsidRPr="005A56F2">
        <w:rPr>
          <w:rFonts w:hint="eastAsia"/>
          <w:noProof/>
          <w:sz w:val="34"/>
          <w:szCs w:val="32"/>
          <w:rPrChange w:id="30" w:author="LENOVO" w:date="2024-12-18T23:45:00Z">
            <w:rPr>
              <w:rFonts w:hint="eastAsia"/>
              <w:noProof/>
              <w:sz w:val="32"/>
              <w:szCs w:val="32"/>
            </w:rPr>
          </w:rPrChange>
        </w:rPr>
        <w:t xml:space="preserve">Ver </w:t>
      </w:r>
      <w:r w:rsidR="00CE618D" w:rsidRPr="005A56F2">
        <w:rPr>
          <w:rFonts w:hint="eastAsia"/>
          <w:noProof/>
          <w:sz w:val="34"/>
          <w:szCs w:val="32"/>
          <w:rPrChange w:id="31" w:author="LENOVO" w:date="2024-12-18T23:45:00Z">
            <w:rPr>
              <w:rFonts w:hint="eastAsia"/>
              <w:noProof/>
              <w:sz w:val="32"/>
              <w:szCs w:val="32"/>
            </w:rPr>
          </w:rPrChange>
        </w:rPr>
        <w:t>1</w:t>
      </w:r>
      <w:r w:rsidRPr="005A56F2">
        <w:rPr>
          <w:rFonts w:hint="eastAsia"/>
          <w:noProof/>
          <w:sz w:val="34"/>
          <w:szCs w:val="32"/>
          <w:rPrChange w:id="32" w:author="LENOVO" w:date="2024-12-18T23:45:00Z">
            <w:rPr>
              <w:rFonts w:hint="eastAsia"/>
              <w:noProof/>
              <w:sz w:val="32"/>
              <w:szCs w:val="32"/>
            </w:rPr>
          </w:rPrChange>
        </w:rPr>
        <w:t>.</w:t>
      </w:r>
      <w:r w:rsidR="00CE618D" w:rsidRPr="005A56F2">
        <w:rPr>
          <w:rFonts w:hint="eastAsia"/>
          <w:noProof/>
          <w:sz w:val="34"/>
          <w:szCs w:val="32"/>
          <w:rPrChange w:id="33" w:author="LENOVO" w:date="2024-12-18T23:45:00Z">
            <w:rPr>
              <w:rFonts w:hint="eastAsia"/>
              <w:noProof/>
              <w:sz w:val="32"/>
              <w:szCs w:val="32"/>
            </w:rPr>
          </w:rPrChange>
        </w:rPr>
        <w:t>0</w:t>
      </w:r>
    </w:p>
    <w:p w14:paraId="18475B51" w14:textId="55FE6C1C" w:rsidR="00BB60F2" w:rsidRPr="005A56F2" w:rsidRDefault="00F26391" w:rsidP="00075DB9">
      <w:pPr>
        <w:jc w:val="right"/>
        <w:rPr>
          <w:rFonts w:hint="eastAsia"/>
          <w:noProof/>
          <w:sz w:val="34"/>
          <w:szCs w:val="32"/>
          <w:rPrChange w:id="34" w:author="LENOVO" w:date="2024-12-18T23:45:00Z">
            <w:rPr>
              <w:rFonts w:hint="eastAsia"/>
              <w:noProof/>
              <w:sz w:val="32"/>
              <w:szCs w:val="32"/>
            </w:rPr>
          </w:rPrChange>
        </w:rPr>
      </w:pPr>
      <w:r w:rsidRPr="005A56F2">
        <w:rPr>
          <w:rFonts w:hint="eastAsia"/>
          <w:noProof/>
          <w:sz w:val="34"/>
          <w:szCs w:val="32"/>
          <w:rPrChange w:id="35" w:author="LENOVO" w:date="2024-12-18T23:45:00Z">
            <w:rPr>
              <w:rFonts w:hint="eastAsia"/>
              <w:noProof/>
              <w:sz w:val="32"/>
              <w:szCs w:val="32"/>
            </w:rPr>
          </w:rPrChange>
        </w:rPr>
        <w:t>08</w:t>
      </w:r>
      <w:r w:rsidR="00BB60F2" w:rsidRPr="005A56F2">
        <w:rPr>
          <w:rFonts w:hint="eastAsia"/>
          <w:noProof/>
          <w:sz w:val="34"/>
          <w:szCs w:val="32"/>
          <w:rPrChange w:id="36" w:author="LENOVO" w:date="2024-12-18T23:45:00Z">
            <w:rPr>
              <w:rFonts w:hint="eastAsia"/>
              <w:noProof/>
              <w:sz w:val="32"/>
              <w:szCs w:val="32"/>
            </w:rPr>
          </w:rPrChange>
        </w:rPr>
        <w:t>/</w:t>
      </w:r>
      <w:r w:rsidRPr="005A56F2">
        <w:rPr>
          <w:rFonts w:hint="eastAsia"/>
          <w:noProof/>
          <w:sz w:val="34"/>
          <w:szCs w:val="32"/>
          <w:rPrChange w:id="37" w:author="LENOVO" w:date="2024-12-18T23:45:00Z">
            <w:rPr>
              <w:rFonts w:hint="eastAsia"/>
              <w:noProof/>
              <w:sz w:val="32"/>
              <w:szCs w:val="32"/>
            </w:rPr>
          </w:rPrChange>
        </w:rPr>
        <w:t>11</w:t>
      </w:r>
      <w:r w:rsidR="00BB60F2" w:rsidRPr="005A56F2">
        <w:rPr>
          <w:rFonts w:hint="eastAsia"/>
          <w:noProof/>
          <w:sz w:val="34"/>
          <w:szCs w:val="32"/>
          <w:rPrChange w:id="38" w:author="LENOVO" w:date="2024-12-18T23:45:00Z">
            <w:rPr>
              <w:rFonts w:hint="eastAsia"/>
              <w:noProof/>
              <w:sz w:val="32"/>
              <w:szCs w:val="32"/>
            </w:rPr>
          </w:rPrChange>
        </w:rPr>
        <w:t>/20</w:t>
      </w:r>
      <w:r w:rsidR="00CE618D" w:rsidRPr="005A56F2">
        <w:rPr>
          <w:rFonts w:hint="eastAsia"/>
          <w:noProof/>
          <w:sz w:val="34"/>
          <w:szCs w:val="32"/>
          <w:rPrChange w:id="39" w:author="LENOVO" w:date="2024-12-18T23:45:00Z">
            <w:rPr>
              <w:rFonts w:hint="eastAsia"/>
              <w:noProof/>
              <w:sz w:val="32"/>
              <w:szCs w:val="32"/>
            </w:rPr>
          </w:rPrChange>
        </w:rPr>
        <w:t>2</w:t>
      </w:r>
      <w:r w:rsidRPr="005A56F2">
        <w:rPr>
          <w:rFonts w:hint="eastAsia"/>
          <w:noProof/>
          <w:sz w:val="34"/>
          <w:szCs w:val="32"/>
          <w:rPrChange w:id="40" w:author="LENOVO" w:date="2024-12-18T23:45:00Z">
            <w:rPr>
              <w:rFonts w:hint="eastAsia"/>
              <w:noProof/>
              <w:sz w:val="32"/>
              <w:szCs w:val="32"/>
            </w:rPr>
          </w:rPrChange>
        </w:rPr>
        <w:t>4</w:t>
      </w:r>
    </w:p>
    <w:p w14:paraId="0486E0A9" w14:textId="77777777" w:rsidR="00BB60F2" w:rsidRPr="005A56F2" w:rsidRDefault="00BB60F2" w:rsidP="00773F72">
      <w:pPr>
        <w:rPr>
          <w:rFonts w:hint="eastAsia"/>
          <w:noProof/>
          <w:sz w:val="26"/>
          <w:rPrChange w:id="41" w:author="LENOVO" w:date="2024-12-18T23:45:00Z">
            <w:rPr>
              <w:rFonts w:hint="eastAsia"/>
              <w:noProof/>
            </w:rPr>
          </w:rPrChange>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448"/>
        <w:gridCol w:w="2139"/>
        <w:gridCol w:w="2296"/>
        <w:gridCol w:w="3117"/>
      </w:tblGrid>
      <w:tr w:rsidR="008401CD" w:rsidRPr="005A56F2" w14:paraId="23D83558" w14:textId="77777777" w:rsidTr="00724A7C">
        <w:tc>
          <w:tcPr>
            <w:tcW w:w="1530" w:type="dxa"/>
            <w:tcBorders>
              <w:top w:val="single" w:sz="12" w:space="0" w:color="auto"/>
            </w:tcBorders>
          </w:tcPr>
          <w:p w14:paraId="314BAB10" w14:textId="77777777" w:rsidR="008401CD" w:rsidRPr="005A56F2" w:rsidRDefault="008401CD" w:rsidP="00724A7C">
            <w:pPr>
              <w:rPr>
                <w:rFonts w:hint="eastAsia"/>
                <w:b/>
                <w:bCs/>
                <w:noProof/>
                <w:sz w:val="26"/>
                <w:rPrChange w:id="42" w:author="LENOVO" w:date="2024-12-18T23:45:00Z">
                  <w:rPr>
                    <w:rFonts w:hint="eastAsia"/>
                    <w:b/>
                    <w:bCs/>
                    <w:noProof/>
                  </w:rPr>
                </w:rPrChange>
              </w:rPr>
            </w:pPr>
          </w:p>
        </w:tc>
        <w:tc>
          <w:tcPr>
            <w:tcW w:w="2520" w:type="dxa"/>
            <w:tcBorders>
              <w:top w:val="single" w:sz="12" w:space="0" w:color="auto"/>
            </w:tcBorders>
          </w:tcPr>
          <w:p w14:paraId="3EEE55F6" w14:textId="77777777" w:rsidR="008401CD" w:rsidRPr="005A56F2" w:rsidRDefault="008401CD" w:rsidP="00724A7C">
            <w:pPr>
              <w:rPr>
                <w:rFonts w:hint="eastAsia"/>
                <w:b/>
                <w:bCs/>
                <w:noProof/>
                <w:sz w:val="26"/>
                <w:rPrChange w:id="43" w:author="LENOVO" w:date="2024-12-18T23:45:00Z">
                  <w:rPr>
                    <w:rFonts w:hint="eastAsia"/>
                    <w:b/>
                    <w:bCs/>
                    <w:noProof/>
                  </w:rPr>
                </w:rPrChange>
              </w:rPr>
            </w:pPr>
            <w:r w:rsidRPr="005A56F2">
              <w:rPr>
                <w:b/>
                <w:bCs/>
                <w:noProof/>
                <w:sz w:val="26"/>
                <w:rPrChange w:id="44" w:author="LENOVO" w:date="2024-12-18T23:45:00Z">
                  <w:rPr>
                    <w:b/>
                    <w:bCs/>
                    <w:noProof/>
                  </w:rPr>
                </w:rPrChange>
              </w:rPr>
              <w:t>Họ</w:t>
            </w:r>
            <w:r w:rsidRPr="005A56F2">
              <w:rPr>
                <w:rFonts w:hint="eastAsia"/>
                <w:b/>
                <w:bCs/>
                <w:noProof/>
                <w:sz w:val="26"/>
                <w:rPrChange w:id="45" w:author="LENOVO" w:date="2024-12-18T23:45:00Z">
                  <w:rPr>
                    <w:rFonts w:hint="eastAsia"/>
                    <w:b/>
                    <w:bCs/>
                    <w:noProof/>
                  </w:rPr>
                </w:rPrChange>
              </w:rPr>
              <w:t xml:space="preserve"> và tên (Full name)</w:t>
            </w:r>
          </w:p>
        </w:tc>
        <w:tc>
          <w:tcPr>
            <w:tcW w:w="1440" w:type="dxa"/>
            <w:tcBorders>
              <w:top w:val="single" w:sz="12" w:space="0" w:color="auto"/>
            </w:tcBorders>
          </w:tcPr>
          <w:p w14:paraId="58648D57" w14:textId="77777777" w:rsidR="008401CD" w:rsidRPr="005A56F2" w:rsidRDefault="008401CD" w:rsidP="00724A7C">
            <w:pPr>
              <w:rPr>
                <w:rFonts w:hint="eastAsia"/>
                <w:b/>
                <w:bCs/>
                <w:noProof/>
                <w:sz w:val="26"/>
                <w:rPrChange w:id="46" w:author="LENOVO" w:date="2024-12-18T23:45:00Z">
                  <w:rPr>
                    <w:rFonts w:hint="eastAsia"/>
                    <w:b/>
                    <w:bCs/>
                    <w:noProof/>
                  </w:rPr>
                </w:rPrChange>
              </w:rPr>
            </w:pPr>
            <w:r w:rsidRPr="005A56F2">
              <w:rPr>
                <w:rFonts w:hint="eastAsia"/>
                <w:b/>
                <w:bCs/>
                <w:noProof/>
                <w:sz w:val="26"/>
                <w:rPrChange w:id="47" w:author="LENOVO" w:date="2024-12-18T23:45:00Z">
                  <w:rPr>
                    <w:rFonts w:hint="eastAsia"/>
                    <w:b/>
                    <w:bCs/>
                    <w:noProof/>
                  </w:rPr>
                </w:rPrChange>
              </w:rPr>
              <w:t>Mã SV (ID)</w:t>
            </w:r>
          </w:p>
        </w:tc>
        <w:tc>
          <w:tcPr>
            <w:tcW w:w="3510" w:type="dxa"/>
            <w:tcBorders>
              <w:top w:val="single" w:sz="12" w:space="0" w:color="auto"/>
            </w:tcBorders>
          </w:tcPr>
          <w:p w14:paraId="248F2DAE" w14:textId="77777777" w:rsidR="008401CD" w:rsidRPr="005A56F2" w:rsidRDefault="008401CD" w:rsidP="00724A7C">
            <w:pPr>
              <w:rPr>
                <w:rFonts w:hint="eastAsia"/>
                <w:b/>
                <w:bCs/>
                <w:noProof/>
                <w:sz w:val="26"/>
                <w:rPrChange w:id="48" w:author="LENOVO" w:date="2024-12-18T23:45:00Z">
                  <w:rPr>
                    <w:rFonts w:hint="eastAsia"/>
                    <w:b/>
                    <w:bCs/>
                    <w:noProof/>
                  </w:rPr>
                </w:rPrChange>
              </w:rPr>
            </w:pPr>
            <w:r w:rsidRPr="005A56F2">
              <w:rPr>
                <w:rFonts w:hint="cs"/>
                <w:b/>
                <w:bCs/>
                <w:noProof/>
                <w:sz w:val="26"/>
                <w:rPrChange w:id="49" w:author="LENOVO" w:date="2024-12-18T23:45:00Z">
                  <w:rPr>
                    <w:rFonts w:hint="cs"/>
                    <w:b/>
                    <w:bCs/>
                    <w:noProof/>
                  </w:rPr>
                </w:rPrChange>
              </w:rPr>
              <w:t>Đ</w:t>
            </w:r>
            <w:r w:rsidRPr="005A56F2">
              <w:rPr>
                <w:rFonts w:hint="eastAsia"/>
                <w:b/>
                <w:bCs/>
                <w:noProof/>
                <w:sz w:val="26"/>
                <w:rPrChange w:id="50" w:author="LENOVO" w:date="2024-12-18T23:45:00Z">
                  <w:rPr>
                    <w:rFonts w:hint="eastAsia"/>
                    <w:b/>
                    <w:bCs/>
                    <w:noProof/>
                  </w:rPr>
                </w:rPrChange>
              </w:rPr>
              <w:t>óng góp (Contribution)</w:t>
            </w:r>
          </w:p>
        </w:tc>
      </w:tr>
      <w:tr w:rsidR="008401CD" w:rsidRPr="005A56F2" w14:paraId="38C812E7" w14:textId="77777777" w:rsidTr="00724A7C">
        <w:tc>
          <w:tcPr>
            <w:tcW w:w="1530" w:type="dxa"/>
          </w:tcPr>
          <w:p w14:paraId="38832F3C" w14:textId="77777777" w:rsidR="008401CD" w:rsidRPr="005A56F2" w:rsidRDefault="008401CD" w:rsidP="00724A7C">
            <w:pPr>
              <w:rPr>
                <w:rFonts w:hint="eastAsia"/>
                <w:noProof/>
                <w:sz w:val="26"/>
                <w:rPrChange w:id="51" w:author="LENOVO" w:date="2024-12-18T23:45:00Z">
                  <w:rPr>
                    <w:rFonts w:hint="eastAsia"/>
                    <w:noProof/>
                  </w:rPr>
                </w:rPrChange>
              </w:rPr>
            </w:pPr>
            <w:r w:rsidRPr="005A56F2">
              <w:rPr>
                <w:rFonts w:hint="eastAsia"/>
                <w:noProof/>
                <w:sz w:val="26"/>
                <w:rPrChange w:id="52" w:author="LENOVO" w:date="2024-12-18T23:45:00Z">
                  <w:rPr>
                    <w:rFonts w:hint="eastAsia"/>
                    <w:noProof/>
                  </w:rPr>
                </w:rPrChange>
              </w:rPr>
              <w:t>Thành viên 1 (Member 1)</w:t>
            </w:r>
          </w:p>
        </w:tc>
        <w:tc>
          <w:tcPr>
            <w:tcW w:w="2520" w:type="dxa"/>
          </w:tcPr>
          <w:p w14:paraId="1BB7E877" w14:textId="25D40DE5" w:rsidR="008401CD" w:rsidRPr="005A56F2" w:rsidRDefault="00616B65" w:rsidP="00724A7C">
            <w:pPr>
              <w:rPr>
                <w:rFonts w:hint="eastAsia"/>
                <w:noProof/>
                <w:sz w:val="26"/>
                <w:rPrChange w:id="53" w:author="LENOVO" w:date="2024-12-18T23:45:00Z">
                  <w:rPr>
                    <w:rFonts w:hint="eastAsia"/>
                    <w:noProof/>
                  </w:rPr>
                </w:rPrChange>
              </w:rPr>
            </w:pPr>
            <w:r w:rsidRPr="005A56F2">
              <w:rPr>
                <w:rFonts w:hint="eastAsia"/>
                <w:noProof/>
                <w:sz w:val="26"/>
                <w:rPrChange w:id="54" w:author="LENOVO" w:date="2024-12-18T23:45:00Z">
                  <w:rPr>
                    <w:rFonts w:hint="eastAsia"/>
                    <w:noProof/>
                  </w:rPr>
                </w:rPrChange>
              </w:rPr>
              <w:t>Long Trí Thái S</w:t>
            </w:r>
            <w:r w:rsidRPr="005A56F2">
              <w:rPr>
                <w:rFonts w:hint="cs"/>
                <w:noProof/>
                <w:sz w:val="26"/>
                <w:rPrChange w:id="55" w:author="LENOVO" w:date="2024-12-18T23:45:00Z">
                  <w:rPr>
                    <w:rFonts w:hint="cs"/>
                    <w:noProof/>
                  </w:rPr>
                </w:rPrChange>
              </w:rPr>
              <w:t>ơ</w:t>
            </w:r>
            <w:r w:rsidRPr="005A56F2">
              <w:rPr>
                <w:rFonts w:hint="eastAsia"/>
                <w:noProof/>
                <w:sz w:val="26"/>
                <w:rPrChange w:id="56" w:author="LENOVO" w:date="2024-12-18T23:45:00Z">
                  <w:rPr>
                    <w:rFonts w:hint="eastAsia"/>
                    <w:noProof/>
                  </w:rPr>
                </w:rPrChange>
              </w:rPr>
              <w:t>n</w:t>
            </w:r>
          </w:p>
        </w:tc>
        <w:tc>
          <w:tcPr>
            <w:tcW w:w="1440" w:type="dxa"/>
          </w:tcPr>
          <w:p w14:paraId="795DE4A2" w14:textId="70D100E7" w:rsidR="008401CD" w:rsidRPr="005A56F2" w:rsidRDefault="00616B65" w:rsidP="00724A7C">
            <w:pPr>
              <w:rPr>
                <w:rFonts w:hint="eastAsia"/>
                <w:noProof/>
                <w:sz w:val="26"/>
                <w:rPrChange w:id="57" w:author="LENOVO" w:date="2024-12-18T23:45:00Z">
                  <w:rPr>
                    <w:rFonts w:hint="eastAsia"/>
                    <w:noProof/>
                  </w:rPr>
                </w:rPrChange>
              </w:rPr>
            </w:pPr>
            <w:r w:rsidRPr="005A56F2">
              <w:rPr>
                <w:rFonts w:hint="eastAsia"/>
                <w:noProof/>
                <w:sz w:val="26"/>
                <w:rPrChange w:id="58" w:author="LENOVO" w:date="2024-12-18T23:45:00Z">
                  <w:rPr>
                    <w:rFonts w:hint="eastAsia"/>
                    <w:noProof/>
                  </w:rPr>
                </w:rPrChange>
              </w:rPr>
              <w:t>22022548</w:t>
            </w:r>
          </w:p>
        </w:tc>
        <w:tc>
          <w:tcPr>
            <w:tcW w:w="3510" w:type="dxa"/>
          </w:tcPr>
          <w:p w14:paraId="22191F07" w14:textId="0D18BA23" w:rsidR="008401CD" w:rsidRPr="005A56F2" w:rsidRDefault="00483314" w:rsidP="00724A7C">
            <w:pPr>
              <w:rPr>
                <w:rFonts w:hint="eastAsia"/>
                <w:noProof/>
                <w:sz w:val="26"/>
                <w:rPrChange w:id="59" w:author="LENOVO" w:date="2024-12-18T23:45:00Z">
                  <w:rPr>
                    <w:rFonts w:hint="eastAsia"/>
                    <w:noProof/>
                  </w:rPr>
                </w:rPrChange>
              </w:rPr>
            </w:pPr>
            <w:ins w:id="60" w:author="LENOVO" w:date="2024-12-19T01:12:00Z">
              <w:r>
                <w:rPr>
                  <w:noProof/>
                  <w:sz w:val="26"/>
                </w:rPr>
                <w:t>Viết mã nguồn cho hàm nhân chập + testbench, viết báo cáo.</w:t>
              </w:r>
            </w:ins>
          </w:p>
        </w:tc>
      </w:tr>
      <w:tr w:rsidR="008401CD" w:rsidRPr="005A56F2" w14:paraId="37E3D4AF" w14:textId="77777777" w:rsidTr="00724A7C">
        <w:tc>
          <w:tcPr>
            <w:tcW w:w="1530" w:type="dxa"/>
          </w:tcPr>
          <w:p w14:paraId="6E8A0D12" w14:textId="77777777" w:rsidR="008401CD" w:rsidRPr="005A56F2" w:rsidRDefault="008401CD" w:rsidP="00724A7C">
            <w:pPr>
              <w:rPr>
                <w:rFonts w:hint="eastAsia"/>
                <w:noProof/>
                <w:sz w:val="26"/>
                <w:rPrChange w:id="61" w:author="LENOVO" w:date="2024-12-18T23:45:00Z">
                  <w:rPr>
                    <w:rFonts w:hint="eastAsia"/>
                    <w:noProof/>
                  </w:rPr>
                </w:rPrChange>
              </w:rPr>
            </w:pPr>
            <w:r w:rsidRPr="005A56F2">
              <w:rPr>
                <w:rFonts w:hint="eastAsia"/>
                <w:noProof/>
                <w:sz w:val="26"/>
                <w:rPrChange w:id="62" w:author="LENOVO" w:date="2024-12-18T23:45:00Z">
                  <w:rPr>
                    <w:rFonts w:hint="eastAsia"/>
                    <w:noProof/>
                  </w:rPr>
                </w:rPrChange>
              </w:rPr>
              <w:t>Thành viên 2</w:t>
            </w:r>
          </w:p>
          <w:p w14:paraId="41244D9F" w14:textId="77777777" w:rsidR="008401CD" w:rsidRPr="005A56F2" w:rsidRDefault="008401CD" w:rsidP="00724A7C">
            <w:pPr>
              <w:rPr>
                <w:rFonts w:hint="eastAsia"/>
                <w:noProof/>
                <w:sz w:val="26"/>
                <w:rPrChange w:id="63" w:author="LENOVO" w:date="2024-12-18T23:45:00Z">
                  <w:rPr>
                    <w:rFonts w:hint="eastAsia"/>
                    <w:noProof/>
                  </w:rPr>
                </w:rPrChange>
              </w:rPr>
            </w:pPr>
            <w:r w:rsidRPr="005A56F2">
              <w:rPr>
                <w:rFonts w:hint="eastAsia"/>
                <w:noProof/>
                <w:sz w:val="26"/>
                <w:rPrChange w:id="64" w:author="LENOVO" w:date="2024-12-18T23:45:00Z">
                  <w:rPr>
                    <w:rFonts w:hint="eastAsia"/>
                    <w:noProof/>
                  </w:rPr>
                </w:rPrChange>
              </w:rPr>
              <w:t>(Member 2)</w:t>
            </w:r>
          </w:p>
        </w:tc>
        <w:tc>
          <w:tcPr>
            <w:tcW w:w="2520" w:type="dxa"/>
          </w:tcPr>
          <w:p w14:paraId="28C29DC3" w14:textId="43089E75" w:rsidR="008401CD" w:rsidRPr="005A56F2" w:rsidRDefault="00616B65" w:rsidP="00724A7C">
            <w:pPr>
              <w:rPr>
                <w:rFonts w:hint="eastAsia"/>
                <w:noProof/>
                <w:sz w:val="26"/>
                <w:rPrChange w:id="65" w:author="LENOVO" w:date="2024-12-18T23:45:00Z">
                  <w:rPr>
                    <w:rFonts w:hint="eastAsia"/>
                    <w:noProof/>
                  </w:rPr>
                </w:rPrChange>
              </w:rPr>
            </w:pPr>
            <w:r w:rsidRPr="005A56F2">
              <w:rPr>
                <w:rFonts w:hint="eastAsia"/>
                <w:noProof/>
                <w:sz w:val="26"/>
                <w:rPrChange w:id="66" w:author="LENOVO" w:date="2024-12-18T23:45:00Z">
                  <w:rPr>
                    <w:rFonts w:hint="eastAsia"/>
                    <w:noProof/>
                  </w:rPr>
                </w:rPrChange>
              </w:rPr>
              <w:t xml:space="preserve">Hoàng </w:t>
            </w:r>
            <w:r w:rsidRPr="005A56F2">
              <w:rPr>
                <w:rFonts w:hint="cs"/>
                <w:noProof/>
                <w:sz w:val="26"/>
                <w:rPrChange w:id="67" w:author="LENOVO" w:date="2024-12-18T23:45:00Z">
                  <w:rPr>
                    <w:rFonts w:hint="cs"/>
                    <w:noProof/>
                  </w:rPr>
                </w:rPrChange>
              </w:rPr>
              <w:t>Đă</w:t>
            </w:r>
            <w:r w:rsidRPr="005A56F2">
              <w:rPr>
                <w:rFonts w:hint="eastAsia"/>
                <w:noProof/>
                <w:sz w:val="26"/>
                <w:rPrChange w:id="68" w:author="LENOVO" w:date="2024-12-18T23:45:00Z">
                  <w:rPr>
                    <w:rFonts w:hint="eastAsia"/>
                    <w:noProof/>
                  </w:rPr>
                </w:rPrChange>
              </w:rPr>
              <w:t>ng Khoa</w:t>
            </w:r>
          </w:p>
        </w:tc>
        <w:tc>
          <w:tcPr>
            <w:tcW w:w="1440" w:type="dxa"/>
          </w:tcPr>
          <w:p w14:paraId="4D2B02E1" w14:textId="3E24A328" w:rsidR="008401CD" w:rsidRPr="005A56F2" w:rsidRDefault="00616B65">
            <w:pPr>
              <w:rPr>
                <w:rFonts w:hint="eastAsia"/>
                <w:noProof/>
                <w:sz w:val="26"/>
                <w:rPrChange w:id="69" w:author="LENOVO" w:date="2024-12-18T23:45:00Z">
                  <w:rPr>
                    <w:rFonts w:hint="eastAsia"/>
                    <w:noProof/>
                  </w:rPr>
                </w:rPrChange>
              </w:rPr>
            </w:pPr>
            <w:del w:id="70" w:author="LENOVO" w:date="2024-12-19T02:30:00Z">
              <w:r w:rsidRPr="005A56F2" w:rsidDel="006C562D">
                <w:rPr>
                  <w:rFonts w:hint="eastAsia"/>
                  <w:noProof/>
                  <w:sz w:val="26"/>
                  <w:rPrChange w:id="71" w:author="LENOVO" w:date="2024-12-18T23:45:00Z">
                    <w:rPr>
                      <w:rFonts w:hint="eastAsia"/>
                      <w:noProof/>
                    </w:rPr>
                  </w:rPrChange>
                </w:rPr>
                <w:delText>22022548</w:delText>
              </w:r>
            </w:del>
            <w:ins w:id="72" w:author="LENOVO" w:date="2024-12-19T02:30:00Z">
              <w:r w:rsidR="006C562D" w:rsidRPr="005A56F2">
                <w:rPr>
                  <w:rFonts w:hint="eastAsia"/>
                  <w:noProof/>
                  <w:sz w:val="26"/>
                  <w:rPrChange w:id="73" w:author="LENOVO" w:date="2024-12-18T23:45:00Z">
                    <w:rPr>
                      <w:rFonts w:hint="eastAsia"/>
                      <w:noProof/>
                    </w:rPr>
                  </w:rPrChange>
                </w:rPr>
                <w:t>220225</w:t>
              </w:r>
              <w:r w:rsidR="006C562D">
                <w:rPr>
                  <w:noProof/>
                  <w:sz w:val="26"/>
                </w:rPr>
                <w:t>63</w:t>
              </w:r>
            </w:ins>
          </w:p>
        </w:tc>
        <w:tc>
          <w:tcPr>
            <w:tcW w:w="3510" w:type="dxa"/>
          </w:tcPr>
          <w:p w14:paraId="061A3EB2" w14:textId="788D1526" w:rsidR="008401CD" w:rsidRPr="005A56F2" w:rsidRDefault="00483314" w:rsidP="00724A7C">
            <w:pPr>
              <w:rPr>
                <w:rFonts w:hint="eastAsia"/>
                <w:noProof/>
                <w:sz w:val="26"/>
                <w:rPrChange w:id="74" w:author="LENOVO" w:date="2024-12-18T23:45:00Z">
                  <w:rPr>
                    <w:rFonts w:hint="eastAsia"/>
                    <w:noProof/>
                  </w:rPr>
                </w:rPrChange>
              </w:rPr>
            </w:pPr>
            <w:ins w:id="75" w:author="LENOVO" w:date="2024-12-19T01:13:00Z">
              <w:r>
                <w:rPr>
                  <w:noProof/>
                  <w:sz w:val="26"/>
                </w:rPr>
                <w:t>Thêm dẫn hướng, phân tích kết quả</w:t>
              </w:r>
            </w:ins>
            <w:ins w:id="76" w:author="LENOVO" w:date="2024-12-19T01:12:00Z">
              <w:r>
                <w:rPr>
                  <w:noProof/>
                  <w:sz w:val="26"/>
                </w:rPr>
                <w:t>, viết báo cáo</w:t>
              </w:r>
            </w:ins>
            <w:ins w:id="77" w:author="LENOVO" w:date="2024-12-19T01:13:00Z">
              <w:r>
                <w:rPr>
                  <w:noProof/>
                  <w:sz w:val="26"/>
                </w:rPr>
                <w:t>.</w:t>
              </w:r>
            </w:ins>
          </w:p>
        </w:tc>
      </w:tr>
      <w:tr w:rsidR="008401CD" w:rsidRPr="005A56F2" w14:paraId="58A3DB0F" w14:textId="77777777" w:rsidTr="00724A7C">
        <w:tc>
          <w:tcPr>
            <w:tcW w:w="1530" w:type="dxa"/>
            <w:tcBorders>
              <w:bottom w:val="single" w:sz="12" w:space="0" w:color="auto"/>
            </w:tcBorders>
          </w:tcPr>
          <w:p w14:paraId="3A6302E2" w14:textId="77777777" w:rsidR="008401CD" w:rsidRPr="005A56F2" w:rsidRDefault="008401CD" w:rsidP="00724A7C">
            <w:pPr>
              <w:rPr>
                <w:rFonts w:hint="eastAsia"/>
                <w:noProof/>
                <w:sz w:val="26"/>
                <w:rPrChange w:id="78" w:author="LENOVO" w:date="2024-12-18T23:45:00Z">
                  <w:rPr>
                    <w:rFonts w:hint="eastAsia"/>
                    <w:noProof/>
                  </w:rPr>
                </w:rPrChange>
              </w:rPr>
            </w:pPr>
            <w:r w:rsidRPr="005A56F2">
              <w:rPr>
                <w:rFonts w:hint="eastAsia"/>
                <w:noProof/>
                <w:sz w:val="26"/>
                <w:rPrChange w:id="79" w:author="LENOVO" w:date="2024-12-18T23:45:00Z">
                  <w:rPr>
                    <w:rFonts w:hint="eastAsia"/>
                    <w:noProof/>
                  </w:rPr>
                </w:rPrChange>
              </w:rPr>
              <w:t>Tên/</w:t>
            </w:r>
            <w:r w:rsidRPr="005A56F2">
              <w:rPr>
                <w:rFonts w:hint="cs"/>
                <w:noProof/>
                <w:sz w:val="26"/>
                <w:rPrChange w:id="80" w:author="LENOVO" w:date="2024-12-18T23:45:00Z">
                  <w:rPr>
                    <w:rFonts w:hint="cs"/>
                    <w:noProof/>
                  </w:rPr>
                </w:rPrChange>
              </w:rPr>
              <w:t>Đ</w:t>
            </w:r>
            <w:r w:rsidRPr="005A56F2">
              <w:rPr>
                <w:noProof/>
                <w:sz w:val="26"/>
                <w:rPrChange w:id="81" w:author="LENOVO" w:date="2024-12-18T23:45:00Z">
                  <w:rPr>
                    <w:noProof/>
                  </w:rPr>
                </w:rPrChange>
              </w:rPr>
              <w:t>ịa</w:t>
            </w:r>
            <w:r w:rsidRPr="005A56F2">
              <w:rPr>
                <w:rFonts w:hint="eastAsia"/>
                <w:noProof/>
                <w:sz w:val="26"/>
                <w:rPrChange w:id="82" w:author="LENOVO" w:date="2024-12-18T23:45:00Z">
                  <w:rPr>
                    <w:rFonts w:hint="eastAsia"/>
                    <w:noProof/>
                  </w:rPr>
                </w:rPrChange>
              </w:rPr>
              <w:t xml:space="preserve"> </w:t>
            </w:r>
            <w:r w:rsidRPr="005A56F2">
              <w:rPr>
                <w:noProof/>
                <w:sz w:val="26"/>
                <w:rPrChange w:id="83" w:author="LENOVO" w:date="2024-12-18T23:45:00Z">
                  <w:rPr>
                    <w:noProof/>
                  </w:rPr>
                </w:rPrChange>
              </w:rPr>
              <w:t>chỉ</w:t>
            </w:r>
            <w:r w:rsidRPr="005A56F2">
              <w:rPr>
                <w:rFonts w:hint="eastAsia"/>
                <w:noProof/>
                <w:sz w:val="26"/>
                <w:rPrChange w:id="84" w:author="LENOVO" w:date="2024-12-18T23:45:00Z">
                  <w:rPr>
                    <w:rFonts w:hint="eastAsia"/>
                    <w:noProof/>
                  </w:rPr>
                </w:rPrChange>
              </w:rPr>
              <w:t xml:space="preserve"> Repo trên Github</w:t>
            </w:r>
          </w:p>
        </w:tc>
        <w:tc>
          <w:tcPr>
            <w:tcW w:w="7470" w:type="dxa"/>
            <w:gridSpan w:val="3"/>
            <w:tcBorders>
              <w:bottom w:val="single" w:sz="12" w:space="0" w:color="auto"/>
            </w:tcBorders>
          </w:tcPr>
          <w:p w14:paraId="0372729E" w14:textId="57A9FC81" w:rsidR="008401CD" w:rsidRPr="005A56F2" w:rsidRDefault="006C562D" w:rsidP="00724A7C">
            <w:pPr>
              <w:rPr>
                <w:rFonts w:hint="eastAsia"/>
                <w:noProof/>
                <w:sz w:val="26"/>
                <w:rPrChange w:id="85" w:author="LENOVO" w:date="2024-12-18T23:45:00Z">
                  <w:rPr>
                    <w:rFonts w:hint="eastAsia"/>
                    <w:noProof/>
                  </w:rPr>
                </w:rPrChange>
              </w:rPr>
            </w:pPr>
            <w:ins w:id="86" w:author="LENOVO" w:date="2024-12-19T02:31:00Z">
              <w:r w:rsidRPr="006C562D">
                <w:rPr>
                  <w:rFonts w:hint="eastAsia"/>
                  <w:noProof/>
                  <w:sz w:val="26"/>
                </w:rPr>
                <w:t>https://github.com/khoavpt/hardware-for-deep-learning-final-project</w:t>
              </w:r>
            </w:ins>
          </w:p>
        </w:tc>
      </w:tr>
    </w:tbl>
    <w:p w14:paraId="456569A5" w14:textId="232C11B4" w:rsidR="008401CD" w:rsidRPr="005A56F2" w:rsidRDefault="008401CD">
      <w:pPr>
        <w:spacing w:before="0" w:line="240" w:lineRule="auto"/>
        <w:jc w:val="left"/>
        <w:rPr>
          <w:rFonts w:hint="eastAsia"/>
          <w:noProof/>
          <w:sz w:val="26"/>
          <w:rPrChange w:id="87" w:author="LENOVO" w:date="2024-12-18T23:45:00Z">
            <w:rPr>
              <w:rFonts w:hint="eastAsia"/>
              <w:noProof/>
            </w:rPr>
          </w:rPrChange>
        </w:rPr>
      </w:pPr>
      <w:r w:rsidRPr="005A56F2">
        <w:rPr>
          <w:rFonts w:hint="eastAsia"/>
          <w:noProof/>
          <w:sz w:val="26"/>
          <w:rPrChange w:id="88" w:author="LENOVO" w:date="2024-12-18T23:45:00Z">
            <w:rPr>
              <w:rFonts w:hint="eastAsia"/>
              <w:noProof/>
            </w:rPr>
          </w:rPrChange>
        </w:rPr>
        <w:br w:type="page"/>
      </w:r>
    </w:p>
    <w:p w14:paraId="18AB51DA" w14:textId="532207E3" w:rsidR="00BB60F2" w:rsidRPr="005A56F2" w:rsidRDefault="00BB60F2">
      <w:pPr>
        <w:spacing w:before="0" w:line="240" w:lineRule="auto"/>
        <w:jc w:val="left"/>
        <w:rPr>
          <w:rFonts w:hint="eastAsia"/>
          <w:noProof/>
          <w:sz w:val="26"/>
          <w:rPrChange w:id="89" w:author="LENOVO" w:date="2024-12-18T23:45:00Z">
            <w:rPr>
              <w:rFonts w:hint="eastAsia"/>
              <w:noProof/>
            </w:rPr>
          </w:rPrChange>
        </w:rPr>
      </w:pPr>
    </w:p>
    <w:p w14:paraId="7F6FDCD3" w14:textId="77777777" w:rsidR="00BB60F2" w:rsidRPr="005A56F2" w:rsidRDefault="00BB60F2" w:rsidP="00773F72">
      <w:pPr>
        <w:rPr>
          <w:rFonts w:hint="eastAsia"/>
          <w:noProof/>
          <w:sz w:val="26"/>
          <w:rPrChange w:id="90" w:author="LENOVO" w:date="2024-12-18T23:45:00Z">
            <w:rPr>
              <w:rFonts w:hint="eastAsia"/>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5A56F2" w14:paraId="644A2BF5" w14:textId="77777777">
        <w:tc>
          <w:tcPr>
            <w:tcW w:w="9210" w:type="dxa"/>
            <w:tcBorders>
              <w:top w:val="single" w:sz="12" w:space="0" w:color="auto"/>
            </w:tcBorders>
          </w:tcPr>
          <w:p w14:paraId="0177998B" w14:textId="77777777" w:rsidR="00BB60F2" w:rsidRPr="005A56F2" w:rsidRDefault="00BB60F2" w:rsidP="00C4452D">
            <w:pPr>
              <w:jc w:val="center"/>
              <w:rPr>
                <w:rFonts w:hint="eastAsia"/>
                <w:b/>
                <w:bCs/>
                <w:noProof/>
                <w:sz w:val="26"/>
                <w:rPrChange w:id="91" w:author="LENOVO" w:date="2024-12-18T23:45:00Z">
                  <w:rPr>
                    <w:rFonts w:hint="eastAsia"/>
                    <w:b/>
                    <w:bCs/>
                    <w:noProof/>
                  </w:rPr>
                </w:rPrChange>
              </w:rPr>
            </w:pPr>
            <w:r w:rsidRPr="005A56F2">
              <w:rPr>
                <w:rFonts w:hint="eastAsia"/>
                <w:b/>
                <w:bCs/>
                <w:noProof/>
                <w:sz w:val="26"/>
                <w:rPrChange w:id="92" w:author="LENOVO" w:date="2024-12-18T23:45:00Z">
                  <w:rPr>
                    <w:rFonts w:hint="eastAsia"/>
                    <w:b/>
                    <w:bCs/>
                    <w:noProof/>
                  </w:rPr>
                </w:rPrChange>
              </w:rPr>
              <w:t>Abstract (from 5 to 10 lines)</w:t>
            </w:r>
          </w:p>
        </w:tc>
      </w:tr>
      <w:tr w:rsidR="00BB60F2" w:rsidRPr="005A56F2" w14:paraId="3A71AD7B" w14:textId="77777777">
        <w:tc>
          <w:tcPr>
            <w:tcW w:w="9210" w:type="dxa"/>
            <w:tcBorders>
              <w:bottom w:val="single" w:sz="12" w:space="0" w:color="auto"/>
            </w:tcBorders>
          </w:tcPr>
          <w:p w14:paraId="0C853445" w14:textId="6817FB36" w:rsidR="00BB60F2" w:rsidRPr="005A56F2" w:rsidRDefault="00D750BA" w:rsidP="00232616">
            <w:pPr>
              <w:rPr>
                <w:rFonts w:hint="eastAsia"/>
                <w:noProof/>
                <w:sz w:val="26"/>
                <w:rPrChange w:id="93" w:author="LENOVO" w:date="2024-12-18T23:45:00Z">
                  <w:rPr>
                    <w:rFonts w:hint="eastAsia"/>
                    <w:noProof/>
                  </w:rPr>
                </w:rPrChange>
              </w:rPr>
            </w:pPr>
            <w:ins w:id="94" w:author="LENOVO" w:date="2024-12-19T01:15:00Z">
              <w:r>
                <w:rPr>
                  <w:noProof/>
                  <w:sz w:val="26"/>
                </w:rPr>
                <w:t>Báo cáo trình bày về</w:t>
              </w:r>
            </w:ins>
            <w:ins w:id="95" w:author="LENOVO" w:date="2024-12-19T01:19:00Z">
              <w:r>
                <w:rPr>
                  <w:noProof/>
                  <w:sz w:val="26"/>
                </w:rPr>
                <w:t xml:space="preserve"> quá trình</w:t>
              </w:r>
            </w:ins>
            <w:ins w:id="96" w:author="LENOVO" w:date="2024-12-19T01:15:00Z">
              <w:r>
                <w:rPr>
                  <w:noProof/>
                  <w:sz w:val="26"/>
                </w:rPr>
                <w:t xml:space="preserve"> thiết kế kh</w:t>
              </w:r>
            </w:ins>
            <w:ins w:id="97" w:author="LENOVO" w:date="2024-12-19T01:16:00Z">
              <w:r>
                <w:rPr>
                  <w:noProof/>
                  <w:sz w:val="26"/>
                </w:rPr>
                <w:t>ô</w:t>
              </w:r>
            </w:ins>
            <w:ins w:id="98" w:author="LENOVO" w:date="2024-12-19T01:15:00Z">
              <w:r>
                <w:rPr>
                  <w:noProof/>
                  <w:sz w:val="26"/>
                </w:rPr>
                <w:t>i nhân chập</w:t>
              </w:r>
            </w:ins>
            <w:ins w:id="99" w:author="LENOVO" w:date="2024-12-19T01:16:00Z">
              <w:r>
                <w:rPr>
                  <w:noProof/>
                  <w:sz w:val="26"/>
                </w:rPr>
                <w:t xml:space="preserve"> 2D bằng phương pháp HLS sử dụng ngôn ngữ C và tổng hợp phần cứng bằng bằng</w:t>
              </w:r>
            </w:ins>
            <w:ins w:id="100" w:author="LENOVO" w:date="2024-12-19T01:17:00Z">
              <w:r>
                <w:rPr>
                  <w:noProof/>
                  <w:sz w:val="26"/>
                </w:rPr>
                <w:t xml:space="preserve"> Vivado HLS</w:t>
              </w:r>
            </w:ins>
            <w:ins w:id="101" w:author="LENOVO" w:date="2024-12-19T01:18:00Z">
              <w:r>
                <w:rPr>
                  <w:noProof/>
                  <w:sz w:val="26"/>
                </w:rPr>
                <w:t>.</w:t>
              </w:r>
            </w:ins>
            <w:ins w:id="102" w:author="LENOVO" w:date="2024-12-19T01:17:00Z">
              <w:r>
                <w:rPr>
                  <w:noProof/>
                  <w:sz w:val="26"/>
                </w:rPr>
                <w:t>. Nhóm cũng áp dụng các kỹ thuật tối ưu hóa như phân chia mảng, pipeline và unroll g</w:t>
              </w:r>
            </w:ins>
            <w:ins w:id="103" w:author="LENOVO" w:date="2024-12-19T01:18:00Z">
              <w:r>
                <w:rPr>
                  <w:noProof/>
                  <w:sz w:val="26"/>
                </w:rPr>
                <w:t xml:space="preserve">iúp làm giảm </w:t>
              </w:r>
            </w:ins>
            <w:ins w:id="104" w:author="LENOVO" w:date="2024-12-19T01:19:00Z">
              <w:r>
                <w:rPr>
                  <w:noProof/>
                  <w:sz w:val="26"/>
                </w:rPr>
                <w:t>đáng kể độ trễ và cải thiện hiệu năng hệ thống</w:t>
              </w:r>
            </w:ins>
          </w:p>
          <w:p w14:paraId="6D32E6F9" w14:textId="77777777" w:rsidR="00BB60F2" w:rsidRPr="005A56F2" w:rsidRDefault="00BB60F2" w:rsidP="00232616">
            <w:pPr>
              <w:rPr>
                <w:rFonts w:hint="eastAsia"/>
                <w:noProof/>
                <w:sz w:val="26"/>
                <w:rPrChange w:id="105" w:author="LENOVO" w:date="2024-12-18T23:45:00Z">
                  <w:rPr>
                    <w:rFonts w:hint="eastAsia"/>
                    <w:noProof/>
                  </w:rPr>
                </w:rPrChange>
              </w:rPr>
            </w:pPr>
          </w:p>
          <w:p w14:paraId="54D3C93B" w14:textId="77777777" w:rsidR="00BB60F2" w:rsidRPr="005A56F2" w:rsidRDefault="00BB60F2" w:rsidP="00232616">
            <w:pPr>
              <w:rPr>
                <w:rFonts w:hint="eastAsia"/>
                <w:noProof/>
                <w:sz w:val="26"/>
                <w:rPrChange w:id="106" w:author="LENOVO" w:date="2024-12-18T23:45:00Z">
                  <w:rPr>
                    <w:rFonts w:hint="eastAsia"/>
                    <w:noProof/>
                  </w:rPr>
                </w:rPrChange>
              </w:rPr>
            </w:pPr>
          </w:p>
          <w:p w14:paraId="5BDBB021" w14:textId="77777777" w:rsidR="00BB60F2" w:rsidRPr="005A56F2" w:rsidDel="00D750BA" w:rsidRDefault="00BB60F2" w:rsidP="00232616">
            <w:pPr>
              <w:rPr>
                <w:del w:id="107" w:author="LENOVO" w:date="2024-12-19T01:18:00Z"/>
                <w:rFonts w:hint="eastAsia"/>
                <w:noProof/>
                <w:sz w:val="26"/>
                <w:rPrChange w:id="108" w:author="LENOVO" w:date="2024-12-18T23:45:00Z">
                  <w:rPr>
                    <w:del w:id="109" w:author="LENOVO" w:date="2024-12-19T01:18:00Z"/>
                    <w:rFonts w:hint="eastAsia"/>
                    <w:noProof/>
                  </w:rPr>
                </w:rPrChange>
              </w:rPr>
            </w:pPr>
          </w:p>
          <w:p w14:paraId="1600B7B6" w14:textId="77777777" w:rsidR="00BB60F2" w:rsidRPr="005A56F2" w:rsidDel="00D750BA" w:rsidRDefault="00BB60F2" w:rsidP="00232616">
            <w:pPr>
              <w:rPr>
                <w:del w:id="110" w:author="LENOVO" w:date="2024-12-19T01:18:00Z"/>
                <w:rFonts w:hint="eastAsia"/>
                <w:noProof/>
                <w:sz w:val="26"/>
                <w:rPrChange w:id="111" w:author="LENOVO" w:date="2024-12-18T23:45:00Z">
                  <w:rPr>
                    <w:del w:id="112" w:author="LENOVO" w:date="2024-12-19T01:18:00Z"/>
                    <w:rFonts w:hint="eastAsia"/>
                    <w:noProof/>
                  </w:rPr>
                </w:rPrChange>
              </w:rPr>
            </w:pPr>
          </w:p>
          <w:p w14:paraId="34946CCD" w14:textId="77777777" w:rsidR="00BB60F2" w:rsidRPr="005A56F2" w:rsidDel="00D750BA" w:rsidRDefault="00BB60F2" w:rsidP="00232616">
            <w:pPr>
              <w:rPr>
                <w:del w:id="113" w:author="LENOVO" w:date="2024-12-19T01:18:00Z"/>
                <w:rFonts w:hint="eastAsia"/>
                <w:noProof/>
                <w:sz w:val="26"/>
                <w:rPrChange w:id="114" w:author="LENOVO" w:date="2024-12-18T23:45:00Z">
                  <w:rPr>
                    <w:del w:id="115" w:author="LENOVO" w:date="2024-12-19T01:18:00Z"/>
                    <w:rFonts w:hint="eastAsia"/>
                    <w:noProof/>
                  </w:rPr>
                </w:rPrChange>
              </w:rPr>
            </w:pPr>
          </w:p>
          <w:p w14:paraId="3D1ECA57" w14:textId="77777777" w:rsidR="00BB60F2" w:rsidRPr="005A56F2" w:rsidRDefault="00BB60F2" w:rsidP="00232616">
            <w:pPr>
              <w:rPr>
                <w:rFonts w:hint="eastAsia"/>
                <w:noProof/>
                <w:sz w:val="26"/>
                <w:rPrChange w:id="116" w:author="LENOVO" w:date="2024-12-18T23:45:00Z">
                  <w:rPr>
                    <w:rFonts w:hint="eastAsia"/>
                    <w:noProof/>
                  </w:rPr>
                </w:rPrChange>
              </w:rPr>
            </w:pPr>
          </w:p>
          <w:p w14:paraId="61454B96" w14:textId="77777777" w:rsidR="00BB60F2" w:rsidRPr="005A56F2" w:rsidRDefault="00BB60F2" w:rsidP="00232616">
            <w:pPr>
              <w:rPr>
                <w:rFonts w:hint="eastAsia"/>
                <w:noProof/>
                <w:sz w:val="26"/>
                <w:rPrChange w:id="117" w:author="LENOVO" w:date="2024-12-18T23:45:00Z">
                  <w:rPr>
                    <w:rFonts w:hint="eastAsia"/>
                    <w:noProof/>
                  </w:rPr>
                </w:rPrChange>
              </w:rPr>
            </w:pPr>
          </w:p>
        </w:tc>
      </w:tr>
    </w:tbl>
    <w:p w14:paraId="3619286B" w14:textId="77777777" w:rsidR="00BB60F2" w:rsidRPr="005A56F2" w:rsidRDefault="00BB60F2" w:rsidP="00232616">
      <w:pPr>
        <w:rPr>
          <w:rFonts w:hint="eastAsia"/>
          <w:b/>
          <w:bCs/>
          <w:noProof/>
          <w:sz w:val="26"/>
          <w:rPrChange w:id="118" w:author="LENOVO" w:date="2024-12-18T23:45:00Z">
            <w:rPr>
              <w:rFonts w:hint="eastAsia"/>
              <w:b/>
              <w:bCs/>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5A56F2" w14:paraId="1F97DB07" w14:textId="77777777">
        <w:tc>
          <w:tcPr>
            <w:tcW w:w="9210" w:type="dxa"/>
            <w:tcBorders>
              <w:top w:val="single" w:sz="12" w:space="0" w:color="auto"/>
            </w:tcBorders>
          </w:tcPr>
          <w:p w14:paraId="7E305773" w14:textId="77777777" w:rsidR="00BB60F2" w:rsidRPr="005A56F2" w:rsidRDefault="00BB60F2" w:rsidP="00C4452D">
            <w:pPr>
              <w:jc w:val="center"/>
              <w:rPr>
                <w:rFonts w:hint="eastAsia"/>
                <w:b/>
                <w:bCs/>
                <w:noProof/>
                <w:sz w:val="26"/>
                <w:rPrChange w:id="119" w:author="LENOVO" w:date="2024-12-18T23:45:00Z">
                  <w:rPr>
                    <w:rFonts w:hint="eastAsia"/>
                    <w:b/>
                    <w:bCs/>
                    <w:noProof/>
                  </w:rPr>
                </w:rPrChange>
              </w:rPr>
            </w:pPr>
            <w:r w:rsidRPr="005A56F2">
              <w:rPr>
                <w:rFonts w:hint="eastAsia"/>
                <w:b/>
                <w:bCs/>
                <w:noProof/>
                <w:sz w:val="26"/>
                <w:rPrChange w:id="120" w:author="LENOVO" w:date="2024-12-18T23:45:00Z">
                  <w:rPr>
                    <w:rFonts w:hint="eastAsia"/>
                    <w:b/>
                    <w:bCs/>
                    <w:noProof/>
                  </w:rPr>
                </w:rPrChange>
              </w:rPr>
              <w:t>Keywords</w:t>
            </w:r>
          </w:p>
        </w:tc>
      </w:tr>
      <w:tr w:rsidR="00BB60F2" w:rsidRPr="005A56F2" w14:paraId="4CE5DCEA" w14:textId="77777777">
        <w:tc>
          <w:tcPr>
            <w:tcW w:w="9210" w:type="dxa"/>
            <w:tcBorders>
              <w:bottom w:val="single" w:sz="12" w:space="0" w:color="auto"/>
            </w:tcBorders>
          </w:tcPr>
          <w:p w14:paraId="1FBA65F3" w14:textId="3775BFA7" w:rsidR="00BB60F2" w:rsidRPr="005A56F2" w:rsidRDefault="000B38A5" w:rsidP="00D103C9">
            <w:pPr>
              <w:rPr>
                <w:rFonts w:hint="eastAsia"/>
                <w:noProof/>
                <w:sz w:val="26"/>
                <w:rPrChange w:id="121" w:author="LENOVO" w:date="2024-12-18T23:45:00Z">
                  <w:rPr>
                    <w:rFonts w:hint="eastAsia"/>
                    <w:noProof/>
                  </w:rPr>
                </w:rPrChange>
              </w:rPr>
            </w:pPr>
            <w:ins w:id="122" w:author="LENOVO" w:date="2024-12-19T02:32:00Z">
              <w:r>
                <w:rPr>
                  <w:noProof/>
                  <w:sz w:val="26"/>
                </w:rPr>
                <w:t>Vivado HLS, tích chập 2</w:t>
              </w:r>
            </w:ins>
            <w:ins w:id="123" w:author="LENOVO" w:date="2024-12-19T02:33:00Z">
              <w:r>
                <w:rPr>
                  <w:noProof/>
                  <w:sz w:val="26"/>
                </w:rPr>
                <w:t>D, tối ưu.</w:t>
              </w:r>
            </w:ins>
          </w:p>
        </w:tc>
      </w:tr>
    </w:tbl>
    <w:p w14:paraId="2958DB58" w14:textId="77777777" w:rsidR="00BB60F2" w:rsidRPr="005A56F2" w:rsidRDefault="00BB60F2" w:rsidP="00232616">
      <w:pPr>
        <w:rPr>
          <w:rFonts w:hint="eastAsia"/>
          <w:b/>
          <w:bCs/>
          <w:noProof/>
          <w:sz w:val="26"/>
          <w:rPrChange w:id="124" w:author="LENOVO" w:date="2024-12-18T23:45:00Z">
            <w:rPr>
              <w:rFonts w:hint="eastAsia"/>
              <w:b/>
              <w:bCs/>
              <w:noProof/>
            </w:rPr>
          </w:rPrChange>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401CD" w:rsidRPr="005A56F2" w14:paraId="6DB34BAA" w14:textId="77777777" w:rsidTr="008401CD">
        <w:tc>
          <w:tcPr>
            <w:tcW w:w="9112" w:type="dxa"/>
            <w:tcBorders>
              <w:bottom w:val="single" w:sz="12" w:space="0" w:color="auto"/>
            </w:tcBorders>
          </w:tcPr>
          <w:p w14:paraId="47AA5CB4" w14:textId="7210EADD" w:rsidR="008401CD" w:rsidRPr="005A56F2" w:rsidRDefault="008401CD" w:rsidP="008401CD">
            <w:pPr>
              <w:jc w:val="center"/>
              <w:rPr>
                <w:rFonts w:hint="eastAsia"/>
                <w:noProof/>
                <w:sz w:val="26"/>
                <w:rPrChange w:id="125" w:author="LENOVO" w:date="2024-12-18T23:45:00Z">
                  <w:rPr>
                    <w:rFonts w:hint="eastAsia"/>
                    <w:noProof/>
                  </w:rPr>
                </w:rPrChange>
              </w:rPr>
            </w:pPr>
            <w:r w:rsidRPr="005A56F2">
              <w:rPr>
                <w:rFonts w:hint="eastAsia"/>
                <w:b/>
                <w:bCs/>
                <w:noProof/>
                <w:sz w:val="26"/>
                <w:rPrChange w:id="126" w:author="LENOVO" w:date="2024-12-18T23:45:00Z">
                  <w:rPr>
                    <w:rFonts w:hint="eastAsia"/>
                    <w:b/>
                    <w:bCs/>
                    <w:noProof/>
                  </w:rPr>
                </w:rPrChange>
              </w:rPr>
              <w:t>H</w:t>
            </w:r>
            <w:r w:rsidRPr="005A56F2">
              <w:rPr>
                <w:rFonts w:hint="cs"/>
                <w:b/>
                <w:bCs/>
                <w:noProof/>
                <w:sz w:val="26"/>
                <w:rPrChange w:id="127" w:author="LENOVO" w:date="2024-12-18T23:45:00Z">
                  <w:rPr>
                    <w:rFonts w:hint="cs"/>
                    <w:b/>
                    <w:bCs/>
                    <w:noProof/>
                  </w:rPr>
                </w:rPrChange>
              </w:rPr>
              <w:t>ư</w:t>
            </w:r>
            <w:r w:rsidRPr="005A56F2">
              <w:rPr>
                <w:b/>
                <w:bCs/>
                <w:noProof/>
                <w:sz w:val="26"/>
                <w:rPrChange w:id="128" w:author="LENOVO" w:date="2024-12-18T23:45:00Z">
                  <w:rPr>
                    <w:b/>
                    <w:bCs/>
                    <w:noProof/>
                  </w:rPr>
                </w:rPrChange>
              </w:rPr>
              <w:t>ớng</w:t>
            </w:r>
            <w:r w:rsidRPr="005A56F2">
              <w:rPr>
                <w:rFonts w:hint="eastAsia"/>
                <w:b/>
                <w:bCs/>
                <w:noProof/>
                <w:sz w:val="26"/>
                <w:rPrChange w:id="129" w:author="LENOVO" w:date="2024-12-18T23:45:00Z">
                  <w:rPr>
                    <w:rFonts w:hint="eastAsia"/>
                    <w:b/>
                    <w:bCs/>
                    <w:noProof/>
                  </w:rPr>
                </w:rPrChange>
              </w:rPr>
              <w:t xml:space="preserve"> </w:t>
            </w:r>
            <w:r w:rsidRPr="005A56F2">
              <w:rPr>
                <w:b/>
                <w:bCs/>
                <w:noProof/>
                <w:sz w:val="26"/>
                <w:rPrChange w:id="130" w:author="LENOVO" w:date="2024-12-18T23:45:00Z">
                  <w:rPr>
                    <w:b/>
                    <w:bCs/>
                    <w:noProof/>
                  </w:rPr>
                </w:rPrChange>
              </w:rPr>
              <w:t>dẫn</w:t>
            </w:r>
            <w:r w:rsidRPr="005A56F2">
              <w:rPr>
                <w:rFonts w:hint="eastAsia"/>
                <w:b/>
                <w:bCs/>
                <w:noProof/>
                <w:sz w:val="26"/>
                <w:rPrChange w:id="131" w:author="LENOVO" w:date="2024-12-18T23:45:00Z">
                  <w:rPr>
                    <w:rFonts w:hint="eastAsia"/>
                    <w:b/>
                    <w:bCs/>
                    <w:noProof/>
                  </w:rPr>
                </w:rPrChange>
              </w:rPr>
              <w:t xml:space="preserve"> (Guide)</w:t>
            </w:r>
          </w:p>
        </w:tc>
      </w:tr>
      <w:tr w:rsidR="008401CD" w:rsidRPr="005A56F2" w14:paraId="6A3714FB" w14:textId="77777777" w:rsidTr="008401CD">
        <w:tc>
          <w:tcPr>
            <w:tcW w:w="9112" w:type="dxa"/>
            <w:tcBorders>
              <w:bottom w:val="single" w:sz="12" w:space="0" w:color="auto"/>
            </w:tcBorders>
          </w:tcPr>
          <w:p w14:paraId="5E2CCDE7" w14:textId="77777777" w:rsidR="008401CD" w:rsidRPr="005A56F2" w:rsidRDefault="008401CD" w:rsidP="008401CD">
            <w:pPr>
              <w:shd w:val="clear" w:color="auto" w:fill="FFFFFF"/>
              <w:spacing w:before="0" w:after="150" w:line="240" w:lineRule="auto"/>
              <w:jc w:val="left"/>
              <w:rPr>
                <w:rFonts w:ascii="Arial" w:eastAsia="Times New Roman" w:hAnsi="Arial" w:cs="Arial"/>
                <w:color w:val="555555"/>
                <w:sz w:val="22"/>
                <w:szCs w:val="21"/>
                <w:lang w:eastAsia="zh-CN"/>
                <w:rPrChange w:id="132" w:author="LENOVO" w:date="2024-12-18T23:45:00Z">
                  <w:rPr>
                    <w:rFonts w:ascii="Arial" w:eastAsia="Times New Roman" w:hAnsi="Arial" w:cs="Arial"/>
                    <w:color w:val="555555"/>
                    <w:sz w:val="21"/>
                    <w:szCs w:val="21"/>
                    <w:lang w:eastAsia="zh-CN"/>
                  </w:rPr>
                </w:rPrChange>
              </w:rPr>
            </w:pPr>
          </w:p>
          <w:p w14:paraId="77E40642" w14:textId="77777777"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33"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34" w:author="LENOVO" w:date="2024-12-18T23:45:00Z">
                  <w:rPr>
                    <w:rFonts w:ascii="Times New Roman" w:eastAsia="Times New Roman" w:hAnsi="Times New Roman"/>
                    <w:lang w:eastAsia="zh-CN"/>
                  </w:rPr>
                </w:rPrChange>
              </w:rPr>
              <w:t>Sinh viên điền vào báo cáo theo mẫu đính kèm. Sinh viên điền các mục:</w:t>
            </w:r>
          </w:p>
          <w:p w14:paraId="01D10F09" w14:textId="77777777"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35"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36" w:author="LENOVO" w:date="2024-12-18T23:45:00Z">
                  <w:rPr>
                    <w:rFonts w:ascii="Times New Roman" w:eastAsia="Times New Roman" w:hAnsi="Times New Roman"/>
                    <w:lang w:eastAsia="zh-CN"/>
                  </w:rPr>
                </w:rPrChange>
              </w:rPr>
              <w:t>Thông tin sinh viên, mã số sinh viên</w:t>
            </w:r>
          </w:p>
          <w:p w14:paraId="4C3A85E4" w14:textId="77777777"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37"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38" w:author="LENOVO" w:date="2024-12-18T23:45:00Z">
                  <w:rPr>
                    <w:rFonts w:ascii="Times New Roman" w:eastAsia="Times New Roman" w:hAnsi="Times New Roman"/>
                    <w:lang w:eastAsia="zh-CN"/>
                  </w:rPr>
                </w:rPrChange>
              </w:rPr>
              <w:t>Mục </w:t>
            </w:r>
            <w:r w:rsidRPr="005A56F2">
              <w:rPr>
                <w:rFonts w:ascii="Times New Roman" w:eastAsia="Times New Roman" w:hAnsi="Times New Roman"/>
                <w:i/>
                <w:iCs/>
                <w:sz w:val="28"/>
                <w:lang w:eastAsia="zh-CN"/>
                <w:rPrChange w:id="139" w:author="LENOVO" w:date="2024-12-18T23:45:00Z">
                  <w:rPr>
                    <w:rFonts w:ascii="Times New Roman" w:eastAsia="Times New Roman" w:hAnsi="Times New Roman"/>
                    <w:i/>
                    <w:iCs/>
                    <w:lang w:eastAsia="zh-CN"/>
                  </w:rPr>
                </w:rPrChange>
              </w:rPr>
              <w:t xml:space="preserve">Đóng Góp </w:t>
            </w:r>
            <w:r w:rsidRPr="005A56F2">
              <w:rPr>
                <w:rFonts w:ascii="Times New Roman" w:eastAsia="Times New Roman" w:hAnsi="Times New Roman"/>
                <w:sz w:val="28"/>
                <w:lang w:eastAsia="zh-CN"/>
                <w:rPrChange w:id="140" w:author="LENOVO" w:date="2024-12-18T23:45:00Z">
                  <w:rPr>
                    <w:rFonts w:ascii="Times New Roman" w:eastAsia="Times New Roman" w:hAnsi="Times New Roman"/>
                    <w:lang w:eastAsia="zh-CN"/>
                  </w:rPr>
                </w:rPrChange>
              </w:rPr>
              <w:t>điền các công việc đã làm tương ứng của từng sinh viên.</w:t>
            </w:r>
          </w:p>
          <w:p w14:paraId="7C2F4974" w14:textId="57EC3FAC" w:rsidR="008401CD" w:rsidRPr="005A56F2" w:rsidRDefault="008401CD" w:rsidP="008401CD">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sz w:val="28"/>
                <w:lang w:eastAsia="zh-CN"/>
                <w:rPrChange w:id="141"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42" w:author="LENOVO" w:date="2024-12-18T23:45:00Z">
                  <w:rPr>
                    <w:rFonts w:ascii="Times New Roman" w:eastAsia="Times New Roman" w:hAnsi="Times New Roman"/>
                    <w:lang w:eastAsia="zh-CN"/>
                  </w:rPr>
                </w:rPrChange>
              </w:rPr>
              <w:t>Tên/Địa chỉ Repo trên Github</w:t>
            </w:r>
            <w:r w:rsidR="00304FA3" w:rsidRPr="005A56F2">
              <w:rPr>
                <w:rFonts w:ascii="Times New Roman" w:eastAsia="Times New Roman" w:hAnsi="Times New Roman"/>
                <w:sz w:val="28"/>
                <w:lang w:eastAsia="zh-CN"/>
                <w:rPrChange w:id="143" w:author="LENOVO" w:date="2024-12-18T23:45:00Z">
                  <w:rPr>
                    <w:rFonts w:ascii="Times New Roman" w:eastAsia="Times New Roman" w:hAnsi="Times New Roman"/>
                    <w:lang w:eastAsia="zh-CN"/>
                  </w:rPr>
                </w:rPrChange>
              </w:rPr>
              <w:t xml:space="preserve"> hoặc Google Drive</w:t>
            </w:r>
          </w:p>
          <w:p w14:paraId="3D21DEE0" w14:textId="4F0C49F1"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44"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45" w:author="LENOVO" w:date="2024-12-18T23:45:00Z">
                  <w:rPr>
                    <w:rFonts w:ascii="Times New Roman" w:eastAsia="Times New Roman" w:hAnsi="Times New Roman"/>
                    <w:lang w:eastAsia="zh-CN"/>
                  </w:rPr>
                </w:rPrChange>
              </w:rPr>
              <w:t xml:space="preserve">Ngoại trừ phần thông tin sinh viên, mã số sinh viên và tên/địa chỉ Repo trên Github </w:t>
            </w:r>
            <w:r w:rsidR="00304FA3" w:rsidRPr="005A56F2">
              <w:rPr>
                <w:rFonts w:ascii="Times New Roman" w:eastAsia="Times New Roman" w:hAnsi="Times New Roman"/>
                <w:sz w:val="28"/>
                <w:lang w:eastAsia="zh-CN"/>
                <w:rPrChange w:id="146" w:author="LENOVO" w:date="2024-12-18T23:45:00Z">
                  <w:rPr>
                    <w:rFonts w:ascii="Times New Roman" w:eastAsia="Times New Roman" w:hAnsi="Times New Roman"/>
                    <w:lang w:eastAsia="zh-CN"/>
                  </w:rPr>
                </w:rPrChange>
              </w:rPr>
              <w:t xml:space="preserve">hoặc Google Drive </w:t>
            </w:r>
            <w:r w:rsidRPr="005A56F2">
              <w:rPr>
                <w:rFonts w:ascii="Times New Roman" w:eastAsia="Times New Roman" w:hAnsi="Times New Roman"/>
                <w:sz w:val="28"/>
                <w:lang w:eastAsia="zh-CN"/>
                <w:rPrChange w:id="147" w:author="LENOVO" w:date="2024-12-18T23:45:00Z">
                  <w:rPr>
                    <w:rFonts w:ascii="Times New Roman" w:eastAsia="Times New Roman" w:hAnsi="Times New Roman"/>
                    <w:lang w:eastAsia="zh-CN"/>
                  </w:rPr>
                </w:rPrChange>
              </w:rPr>
              <w:t>ở đầu, sinh viên cần hoàn thành các phần nội dung (theo các mục đã được gợi ý – nhưng không hạn chế) trong phần báo cáo để mô tả các công việc nhóm đã thực hiện và các kết quả đã đạt được.</w:t>
            </w:r>
          </w:p>
          <w:p w14:paraId="57701B67" w14:textId="20902A0F" w:rsidR="008401CD" w:rsidRPr="005A56F2" w:rsidRDefault="008401CD" w:rsidP="008401CD">
            <w:pPr>
              <w:shd w:val="clear" w:color="auto" w:fill="FFFFFF"/>
              <w:spacing w:before="0" w:after="150" w:line="240" w:lineRule="auto"/>
              <w:rPr>
                <w:rFonts w:ascii="Times New Roman" w:eastAsia="Times New Roman" w:hAnsi="Times New Roman"/>
                <w:sz w:val="28"/>
                <w:lang w:eastAsia="zh-CN"/>
                <w:rPrChange w:id="148" w:author="LENOVO" w:date="2024-12-18T23:45:00Z">
                  <w:rPr>
                    <w:rFonts w:ascii="Times New Roman" w:eastAsia="Times New Roman" w:hAnsi="Times New Roman"/>
                    <w:lang w:eastAsia="zh-CN"/>
                  </w:rPr>
                </w:rPrChange>
              </w:rPr>
            </w:pPr>
            <w:r w:rsidRPr="005A56F2">
              <w:rPr>
                <w:rFonts w:ascii="Times New Roman" w:eastAsia="Times New Roman" w:hAnsi="Times New Roman"/>
                <w:sz w:val="28"/>
                <w:lang w:eastAsia="zh-CN"/>
                <w:rPrChange w:id="149" w:author="LENOVO" w:date="2024-12-18T23:45:00Z">
                  <w:rPr>
                    <w:rFonts w:ascii="Times New Roman" w:eastAsia="Times New Roman" w:hAnsi="Times New Roman"/>
                    <w:lang w:eastAsia="zh-CN"/>
                  </w:rPr>
                </w:rPrChange>
              </w:rPr>
              <w:t xml:space="preserve">Sinh viên làm theo nhóm </w:t>
            </w:r>
            <w:r w:rsidR="00304FA3" w:rsidRPr="005A56F2">
              <w:rPr>
                <w:rFonts w:ascii="Times New Roman" w:eastAsia="Times New Roman" w:hAnsi="Times New Roman"/>
                <w:sz w:val="28"/>
                <w:lang w:eastAsia="zh-CN"/>
                <w:rPrChange w:id="150" w:author="LENOVO" w:date="2024-12-18T23:45:00Z">
                  <w:rPr>
                    <w:rFonts w:ascii="Times New Roman" w:eastAsia="Times New Roman" w:hAnsi="Times New Roman"/>
                    <w:lang w:eastAsia="zh-CN"/>
                  </w:rPr>
                </w:rPrChange>
              </w:rPr>
              <w:t xml:space="preserve">2 người, </w:t>
            </w:r>
            <w:r w:rsidRPr="005A56F2">
              <w:rPr>
                <w:rFonts w:ascii="Times New Roman" w:eastAsia="Times New Roman" w:hAnsi="Times New Roman"/>
                <w:sz w:val="28"/>
                <w:lang w:eastAsia="zh-CN"/>
                <w:rPrChange w:id="151" w:author="LENOVO" w:date="2024-12-18T23:45:00Z">
                  <w:rPr>
                    <w:rFonts w:ascii="Times New Roman" w:eastAsia="Times New Roman" w:hAnsi="Times New Roman"/>
                    <w:lang w:eastAsia="zh-CN"/>
                  </w:rPr>
                </w:rPrChange>
              </w:rPr>
              <w:t xml:space="preserve">chỉ cần </w:t>
            </w:r>
            <w:r w:rsidRPr="005A56F2">
              <w:rPr>
                <w:rFonts w:ascii="Times New Roman" w:eastAsia="Times New Roman" w:hAnsi="Times New Roman"/>
                <w:b/>
                <w:color w:val="FF0000"/>
                <w:sz w:val="28"/>
                <w:lang w:eastAsia="zh-CN"/>
                <w:rPrChange w:id="152" w:author="LENOVO" w:date="2024-12-18T23:45:00Z">
                  <w:rPr>
                    <w:rFonts w:ascii="Times New Roman" w:eastAsia="Times New Roman" w:hAnsi="Times New Roman"/>
                    <w:b/>
                    <w:color w:val="FF0000"/>
                    <w:lang w:eastAsia="zh-CN"/>
                  </w:rPr>
                </w:rPrChange>
              </w:rPr>
              <w:t>1 sinh viên đại diện nộp 1 bản báo cáo, sửa tên file thành tên của các thành viên trong nhóm (viết có dấu).</w:t>
            </w:r>
          </w:p>
          <w:p w14:paraId="02D82B11" w14:textId="77777777" w:rsidR="008401CD" w:rsidRPr="005A56F2" w:rsidRDefault="008401CD" w:rsidP="008401CD">
            <w:pPr>
              <w:shd w:val="clear" w:color="auto" w:fill="FFFFFF"/>
              <w:spacing w:before="0" w:after="150" w:line="240" w:lineRule="auto"/>
              <w:rPr>
                <w:rFonts w:ascii="Arial" w:eastAsia="Times New Roman" w:hAnsi="Arial" w:cs="Arial"/>
                <w:color w:val="555555"/>
                <w:sz w:val="22"/>
                <w:szCs w:val="21"/>
                <w:lang w:eastAsia="zh-CN"/>
                <w:rPrChange w:id="153" w:author="LENOVO" w:date="2024-12-18T23:45:00Z">
                  <w:rPr>
                    <w:rFonts w:ascii="Arial" w:eastAsia="Times New Roman" w:hAnsi="Arial" w:cs="Arial"/>
                    <w:color w:val="555555"/>
                    <w:sz w:val="21"/>
                    <w:szCs w:val="21"/>
                    <w:lang w:eastAsia="zh-CN"/>
                  </w:rPr>
                </w:rPrChange>
              </w:rPr>
            </w:pPr>
            <w:r w:rsidRPr="005A56F2">
              <w:rPr>
                <w:rFonts w:ascii="Times New Roman" w:eastAsia="Times New Roman" w:hAnsi="Times New Roman"/>
                <w:sz w:val="28"/>
                <w:lang w:eastAsia="zh-CN"/>
                <w:rPrChange w:id="154" w:author="LENOVO" w:date="2024-12-18T23:45:00Z">
                  <w:rPr>
                    <w:rFonts w:ascii="Times New Roman" w:eastAsia="Times New Roman" w:hAnsi="Times New Roman"/>
                    <w:lang w:eastAsia="zh-CN"/>
                  </w:rPr>
                </w:rPrChange>
              </w:rPr>
              <w:t>Sinh viên nộp lại báo cáo này trước khi tới trình bày kết quả,</w:t>
            </w:r>
            <w:r w:rsidRPr="005A56F2">
              <w:rPr>
                <w:rFonts w:ascii="Arial" w:eastAsia="Times New Roman" w:hAnsi="Arial" w:cs="Arial"/>
                <w:color w:val="555555"/>
                <w:sz w:val="22"/>
                <w:szCs w:val="21"/>
                <w:lang w:eastAsia="zh-CN"/>
                <w:rPrChange w:id="155" w:author="LENOVO" w:date="2024-12-18T23:45:00Z">
                  <w:rPr>
                    <w:rFonts w:ascii="Arial" w:eastAsia="Times New Roman" w:hAnsi="Arial" w:cs="Arial"/>
                    <w:color w:val="555555"/>
                    <w:sz w:val="21"/>
                    <w:szCs w:val="21"/>
                    <w:lang w:eastAsia="zh-CN"/>
                  </w:rPr>
                </w:rPrChange>
              </w:rPr>
              <w:t xml:space="preserve"> </w:t>
            </w:r>
            <w:r w:rsidRPr="005A56F2">
              <w:rPr>
                <w:rFonts w:ascii="Times New Roman" w:hAnsi="Times New Roman"/>
                <w:b/>
                <w:bCs/>
                <w:color w:val="FF0000"/>
                <w:sz w:val="28"/>
                <w:szCs w:val="21"/>
                <w:rPrChange w:id="156" w:author="LENOVO" w:date="2024-12-18T23:45:00Z">
                  <w:rPr>
                    <w:rFonts w:ascii="Times New Roman" w:hAnsi="Times New Roman"/>
                    <w:b/>
                    <w:bCs/>
                    <w:color w:val="FF0000"/>
                    <w:szCs w:val="21"/>
                  </w:rPr>
                </w:rPrChange>
              </w:rPr>
              <w:t>muộn nhất trước ngày thi hết môn một ngày</w:t>
            </w:r>
            <w:r w:rsidRPr="005A56F2">
              <w:rPr>
                <w:rFonts w:ascii="Arial" w:eastAsia="Times New Roman" w:hAnsi="Arial" w:cs="Arial"/>
                <w:color w:val="555555"/>
                <w:sz w:val="22"/>
                <w:szCs w:val="21"/>
                <w:lang w:eastAsia="zh-CN"/>
                <w:rPrChange w:id="157" w:author="LENOVO" w:date="2024-12-18T23:45:00Z">
                  <w:rPr>
                    <w:rFonts w:ascii="Arial" w:eastAsia="Times New Roman" w:hAnsi="Arial" w:cs="Arial"/>
                    <w:color w:val="555555"/>
                    <w:sz w:val="21"/>
                    <w:szCs w:val="21"/>
                    <w:lang w:eastAsia="zh-CN"/>
                  </w:rPr>
                </w:rPrChange>
              </w:rPr>
              <w:t xml:space="preserve">. </w:t>
            </w:r>
            <w:r w:rsidRPr="005A56F2">
              <w:rPr>
                <w:rFonts w:ascii="Times New Roman" w:hAnsi="Times New Roman"/>
                <w:b/>
                <w:bCs/>
                <w:color w:val="FF0000"/>
                <w:sz w:val="28"/>
                <w:szCs w:val="21"/>
                <w:rPrChange w:id="158" w:author="LENOVO" w:date="2024-12-18T23:45:00Z">
                  <w:rPr>
                    <w:rFonts w:ascii="Times New Roman" w:hAnsi="Times New Roman"/>
                    <w:b/>
                    <w:bCs/>
                    <w:color w:val="FF0000"/>
                    <w:szCs w:val="21"/>
                  </w:rPr>
                </w:rPrChange>
              </w:rPr>
              <w:t>Ngày thi, SV cần mang máy tính laptop và sản phẩm để chạy demo!</w:t>
            </w:r>
          </w:p>
          <w:p w14:paraId="75416E72" w14:textId="39F8ED30" w:rsidR="008401CD" w:rsidRPr="005A56F2" w:rsidRDefault="008401CD" w:rsidP="008401CD">
            <w:pPr>
              <w:rPr>
                <w:rFonts w:hint="eastAsia"/>
                <w:b/>
                <w:bCs/>
                <w:noProof/>
                <w:sz w:val="26"/>
                <w:rPrChange w:id="159" w:author="LENOVO" w:date="2024-12-18T23:45:00Z">
                  <w:rPr>
                    <w:rFonts w:hint="eastAsia"/>
                    <w:b/>
                    <w:bCs/>
                    <w:noProof/>
                  </w:rPr>
                </w:rPrChange>
              </w:rPr>
            </w:pPr>
            <w:r w:rsidRPr="005A56F2">
              <w:rPr>
                <w:rFonts w:ascii="Times New Roman" w:hAnsi="Times New Roman"/>
                <w:b/>
                <w:bCs/>
                <w:sz w:val="28"/>
                <w:szCs w:val="21"/>
                <w:rPrChange w:id="160" w:author="LENOVO" w:date="2024-12-18T23:45:00Z">
                  <w:rPr>
                    <w:rFonts w:ascii="Times New Roman" w:hAnsi="Times New Roman"/>
                    <w:b/>
                    <w:bCs/>
                    <w:szCs w:val="21"/>
                  </w:rPr>
                </w:rPrChange>
              </w:rPr>
              <w:t>Lưu ý</w:t>
            </w:r>
            <w:r w:rsidRPr="005A56F2">
              <w:rPr>
                <w:rFonts w:ascii="Times New Roman" w:hAnsi="Times New Roman"/>
                <w:b/>
                <w:bCs/>
                <w:color w:val="FF0000"/>
                <w:sz w:val="28"/>
                <w:szCs w:val="21"/>
                <w:rPrChange w:id="161" w:author="LENOVO" w:date="2024-12-18T23:45:00Z">
                  <w:rPr>
                    <w:rFonts w:ascii="Times New Roman" w:hAnsi="Times New Roman"/>
                    <w:b/>
                    <w:bCs/>
                    <w:color w:val="FF0000"/>
                    <w:szCs w:val="21"/>
                  </w:rPr>
                </w:rPrChange>
              </w:rPr>
              <w:t xml:space="preserve">: Nghiêm cấm mọi hình thức copy bài (bao gồm cả report và mã nguồn) của nhau. Nếu phát hiện sự giống nhau giữa 2 bài thì tùy mức độ </w:t>
            </w:r>
            <w:r w:rsidRPr="005A56F2">
              <w:rPr>
                <w:rFonts w:ascii="Times New Roman" w:hAnsi="Times New Roman"/>
                <w:b/>
                <w:bCs/>
                <w:color w:val="FF0000"/>
                <w:sz w:val="28"/>
                <w:szCs w:val="21"/>
                <w:rPrChange w:id="162" w:author="LENOVO" w:date="2024-12-18T23:45:00Z">
                  <w:rPr>
                    <w:rFonts w:ascii="Times New Roman" w:hAnsi="Times New Roman"/>
                    <w:b/>
                    <w:bCs/>
                    <w:color w:val="FF0000"/>
                    <w:szCs w:val="21"/>
                  </w:rPr>
                </w:rPrChange>
              </w:rPr>
              <w:lastRenderedPageBreak/>
              <w:t>mà có thể sẽ bị trừ điểm hoặc chia lấy điểm trung bình làm điểm của project.</w:t>
            </w:r>
          </w:p>
        </w:tc>
      </w:tr>
    </w:tbl>
    <w:p w14:paraId="126AB6A4" w14:textId="77777777" w:rsidR="00BB60F2" w:rsidRPr="005A56F2" w:rsidRDefault="00BB60F2" w:rsidP="00F61444">
      <w:pPr>
        <w:rPr>
          <w:rFonts w:hint="eastAsia"/>
          <w:b/>
          <w:bCs/>
          <w:noProof/>
          <w:sz w:val="26"/>
          <w:rPrChange w:id="163" w:author="LENOVO" w:date="2024-12-18T23:45:00Z">
            <w:rPr>
              <w:rFonts w:hint="eastAsia"/>
              <w:b/>
              <w:bCs/>
              <w:noProof/>
            </w:rPr>
          </w:rPrChange>
        </w:rPr>
      </w:pPr>
    </w:p>
    <w:p w14:paraId="22ED6B0D" w14:textId="77777777" w:rsidR="00BB60F2" w:rsidRPr="005A56F2" w:rsidRDefault="00BB60F2" w:rsidP="00F61444">
      <w:pPr>
        <w:rPr>
          <w:rFonts w:hint="eastAsia"/>
          <w:b/>
          <w:bCs/>
          <w:noProof/>
          <w:sz w:val="26"/>
          <w:rPrChange w:id="164" w:author="LENOVO" w:date="2024-12-18T23:45:00Z">
            <w:rPr>
              <w:rFonts w:hint="eastAsia"/>
              <w:b/>
              <w:bCs/>
              <w:noProof/>
            </w:rPr>
          </w:rPrChange>
        </w:rPr>
      </w:pPr>
      <w:r w:rsidRPr="005A56F2">
        <w:rPr>
          <w:rFonts w:hint="eastAsia"/>
          <w:b/>
          <w:bCs/>
          <w:noProof/>
          <w:sz w:val="26"/>
          <w:rPrChange w:id="165" w:author="LENOVO" w:date="2024-12-18T23:45:00Z">
            <w:rPr>
              <w:rFonts w:hint="eastAsia"/>
              <w:b/>
              <w:bCs/>
              <w:noProof/>
            </w:rPr>
          </w:rPrChange>
        </w:rPr>
        <w:br w:type="page"/>
      </w:r>
    </w:p>
    <w:p w14:paraId="0930916A" w14:textId="77777777" w:rsidR="00BB60F2" w:rsidRPr="005A56F2" w:rsidRDefault="00BB60F2" w:rsidP="000018BD">
      <w:pPr>
        <w:pStyle w:val="Title"/>
        <w:rPr>
          <w:rFonts w:hint="eastAsia"/>
          <w:noProof/>
          <w:sz w:val="34"/>
          <w:rPrChange w:id="166" w:author="LENOVO" w:date="2024-12-18T23:45:00Z">
            <w:rPr>
              <w:rFonts w:hint="eastAsia"/>
              <w:noProof/>
            </w:rPr>
          </w:rPrChange>
        </w:rPr>
      </w:pPr>
      <w:bookmarkStart w:id="167" w:name="_Toc181630605"/>
      <w:r w:rsidRPr="005A56F2">
        <w:rPr>
          <w:rFonts w:hint="eastAsia"/>
          <w:noProof/>
          <w:sz w:val="34"/>
          <w:rPrChange w:id="168" w:author="LENOVO" w:date="2024-12-18T23:45:00Z">
            <w:rPr>
              <w:rFonts w:hint="eastAsia"/>
              <w:noProof/>
            </w:rPr>
          </w:rPrChange>
        </w:rPr>
        <w:lastRenderedPageBreak/>
        <w:t>Document History</w:t>
      </w:r>
      <w:bookmarkEnd w:id="16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
        <w:gridCol w:w="1466"/>
        <w:gridCol w:w="2357"/>
        <w:gridCol w:w="4113"/>
      </w:tblGrid>
      <w:tr w:rsidR="00BB60F2" w:rsidRPr="005A56F2" w14:paraId="15E232D8" w14:textId="77777777" w:rsidTr="00A82CC6">
        <w:tc>
          <w:tcPr>
            <w:tcW w:w="1088" w:type="dxa"/>
          </w:tcPr>
          <w:p w14:paraId="2747521F" w14:textId="77777777" w:rsidR="00BB60F2" w:rsidRPr="005A56F2" w:rsidRDefault="00BB60F2" w:rsidP="008F1AA0">
            <w:pPr>
              <w:jc w:val="center"/>
              <w:rPr>
                <w:rFonts w:hint="eastAsia"/>
                <w:b/>
                <w:noProof/>
                <w:sz w:val="26"/>
                <w:rPrChange w:id="169" w:author="LENOVO" w:date="2024-12-18T23:45:00Z">
                  <w:rPr>
                    <w:rFonts w:hint="eastAsia"/>
                    <w:b/>
                    <w:noProof/>
                  </w:rPr>
                </w:rPrChange>
              </w:rPr>
            </w:pPr>
            <w:r w:rsidRPr="005A56F2">
              <w:rPr>
                <w:rFonts w:hint="eastAsia"/>
                <w:b/>
                <w:noProof/>
                <w:sz w:val="26"/>
                <w:rPrChange w:id="170" w:author="LENOVO" w:date="2024-12-18T23:45:00Z">
                  <w:rPr>
                    <w:rFonts w:hint="eastAsia"/>
                    <w:b/>
                    <w:noProof/>
                  </w:rPr>
                </w:rPrChange>
              </w:rPr>
              <w:t>Version</w:t>
            </w:r>
          </w:p>
        </w:tc>
        <w:tc>
          <w:tcPr>
            <w:tcW w:w="1432" w:type="dxa"/>
          </w:tcPr>
          <w:p w14:paraId="76263518" w14:textId="77777777" w:rsidR="00BB60F2" w:rsidRPr="005A56F2" w:rsidRDefault="00BB60F2" w:rsidP="008F1AA0">
            <w:pPr>
              <w:jc w:val="center"/>
              <w:rPr>
                <w:rFonts w:hint="eastAsia"/>
                <w:b/>
                <w:noProof/>
                <w:sz w:val="26"/>
                <w:rPrChange w:id="171" w:author="LENOVO" w:date="2024-12-18T23:45:00Z">
                  <w:rPr>
                    <w:rFonts w:hint="eastAsia"/>
                    <w:b/>
                    <w:noProof/>
                  </w:rPr>
                </w:rPrChange>
              </w:rPr>
            </w:pPr>
            <w:r w:rsidRPr="005A56F2">
              <w:rPr>
                <w:rFonts w:hint="eastAsia"/>
                <w:b/>
                <w:noProof/>
                <w:sz w:val="26"/>
                <w:rPrChange w:id="172" w:author="LENOVO" w:date="2024-12-18T23:45:00Z">
                  <w:rPr>
                    <w:rFonts w:hint="eastAsia"/>
                    <w:b/>
                    <w:noProof/>
                  </w:rPr>
                </w:rPrChange>
              </w:rPr>
              <w:t>Time</w:t>
            </w:r>
          </w:p>
        </w:tc>
        <w:tc>
          <w:tcPr>
            <w:tcW w:w="2400" w:type="dxa"/>
          </w:tcPr>
          <w:p w14:paraId="32CFBEA6" w14:textId="77777777" w:rsidR="00BB60F2" w:rsidRPr="005A56F2" w:rsidRDefault="00BB60F2" w:rsidP="008F1AA0">
            <w:pPr>
              <w:jc w:val="center"/>
              <w:rPr>
                <w:rFonts w:hint="eastAsia"/>
                <w:b/>
                <w:noProof/>
                <w:sz w:val="26"/>
                <w:rPrChange w:id="173" w:author="LENOVO" w:date="2024-12-18T23:45:00Z">
                  <w:rPr>
                    <w:rFonts w:hint="eastAsia"/>
                    <w:b/>
                    <w:noProof/>
                  </w:rPr>
                </w:rPrChange>
              </w:rPr>
            </w:pPr>
            <w:r w:rsidRPr="005A56F2">
              <w:rPr>
                <w:rFonts w:hint="eastAsia"/>
                <w:b/>
                <w:noProof/>
                <w:sz w:val="26"/>
                <w:rPrChange w:id="174" w:author="LENOVO" w:date="2024-12-18T23:45:00Z">
                  <w:rPr>
                    <w:rFonts w:hint="eastAsia"/>
                    <w:b/>
                    <w:noProof/>
                  </w:rPr>
                </w:rPrChange>
              </w:rPr>
              <w:t>Revised by</w:t>
            </w:r>
          </w:p>
        </w:tc>
        <w:tc>
          <w:tcPr>
            <w:tcW w:w="4200" w:type="dxa"/>
          </w:tcPr>
          <w:p w14:paraId="66D1B38E" w14:textId="77777777" w:rsidR="00BB60F2" w:rsidRPr="005A56F2" w:rsidRDefault="00BB60F2" w:rsidP="008F1AA0">
            <w:pPr>
              <w:jc w:val="center"/>
              <w:rPr>
                <w:rFonts w:hint="eastAsia"/>
                <w:b/>
                <w:noProof/>
                <w:sz w:val="26"/>
                <w:rPrChange w:id="175" w:author="LENOVO" w:date="2024-12-18T23:45:00Z">
                  <w:rPr>
                    <w:rFonts w:hint="eastAsia"/>
                    <w:b/>
                    <w:noProof/>
                  </w:rPr>
                </w:rPrChange>
              </w:rPr>
            </w:pPr>
            <w:r w:rsidRPr="005A56F2">
              <w:rPr>
                <w:rFonts w:hint="eastAsia"/>
                <w:b/>
                <w:noProof/>
                <w:sz w:val="26"/>
                <w:rPrChange w:id="176" w:author="LENOVO" w:date="2024-12-18T23:45:00Z">
                  <w:rPr>
                    <w:rFonts w:hint="eastAsia"/>
                    <w:b/>
                    <w:noProof/>
                  </w:rPr>
                </w:rPrChange>
              </w:rPr>
              <w:t>Description</w:t>
            </w:r>
          </w:p>
        </w:tc>
      </w:tr>
      <w:tr w:rsidR="00BB60F2" w:rsidRPr="005A56F2" w14:paraId="2C07C1E9" w14:textId="77777777" w:rsidTr="00A82CC6">
        <w:tc>
          <w:tcPr>
            <w:tcW w:w="1088" w:type="dxa"/>
          </w:tcPr>
          <w:p w14:paraId="21C53D4C" w14:textId="656AB39F" w:rsidR="00BB60F2" w:rsidRPr="005A56F2" w:rsidRDefault="00BB60F2" w:rsidP="008F1AA0">
            <w:pPr>
              <w:jc w:val="left"/>
              <w:rPr>
                <w:rFonts w:hint="eastAsia"/>
                <w:noProof/>
                <w:sz w:val="26"/>
                <w:rPrChange w:id="177" w:author="LENOVO" w:date="2024-12-18T23:45:00Z">
                  <w:rPr>
                    <w:rFonts w:hint="eastAsia"/>
                    <w:noProof/>
                  </w:rPr>
                </w:rPrChange>
              </w:rPr>
            </w:pPr>
            <w:r w:rsidRPr="005A56F2">
              <w:rPr>
                <w:rFonts w:hint="eastAsia"/>
                <w:noProof/>
                <w:sz w:val="26"/>
                <w:rPrChange w:id="178" w:author="LENOVO" w:date="2024-12-18T23:45:00Z">
                  <w:rPr>
                    <w:rFonts w:hint="eastAsia"/>
                    <w:noProof/>
                  </w:rPr>
                </w:rPrChange>
              </w:rPr>
              <w:t>V</w:t>
            </w:r>
            <w:r w:rsidR="00F26391" w:rsidRPr="005A56F2">
              <w:rPr>
                <w:rFonts w:hint="eastAsia"/>
                <w:noProof/>
                <w:sz w:val="26"/>
                <w:rPrChange w:id="179" w:author="LENOVO" w:date="2024-12-18T23:45:00Z">
                  <w:rPr>
                    <w:rFonts w:hint="eastAsia"/>
                    <w:noProof/>
                  </w:rPr>
                </w:rPrChange>
              </w:rPr>
              <w:t>1</w:t>
            </w:r>
            <w:r w:rsidRPr="005A56F2">
              <w:rPr>
                <w:rFonts w:hint="eastAsia"/>
                <w:noProof/>
                <w:sz w:val="26"/>
                <w:rPrChange w:id="180" w:author="LENOVO" w:date="2024-12-18T23:45:00Z">
                  <w:rPr>
                    <w:rFonts w:hint="eastAsia"/>
                    <w:noProof/>
                  </w:rPr>
                </w:rPrChange>
              </w:rPr>
              <w:t>.</w:t>
            </w:r>
            <w:r w:rsidR="00F26391" w:rsidRPr="005A56F2">
              <w:rPr>
                <w:rFonts w:hint="eastAsia"/>
                <w:noProof/>
                <w:sz w:val="26"/>
                <w:rPrChange w:id="181" w:author="LENOVO" w:date="2024-12-18T23:45:00Z">
                  <w:rPr>
                    <w:rFonts w:hint="eastAsia"/>
                    <w:noProof/>
                  </w:rPr>
                </w:rPrChange>
              </w:rPr>
              <w:t>0</w:t>
            </w:r>
          </w:p>
        </w:tc>
        <w:tc>
          <w:tcPr>
            <w:tcW w:w="1432" w:type="dxa"/>
          </w:tcPr>
          <w:p w14:paraId="26CD4243" w14:textId="17F95EA7" w:rsidR="00BB60F2" w:rsidRPr="005A56F2" w:rsidRDefault="00F26391" w:rsidP="00CE618D">
            <w:pPr>
              <w:jc w:val="left"/>
              <w:rPr>
                <w:rFonts w:hint="eastAsia"/>
                <w:noProof/>
                <w:sz w:val="26"/>
                <w:rPrChange w:id="182" w:author="LENOVO" w:date="2024-12-18T23:45:00Z">
                  <w:rPr>
                    <w:rFonts w:hint="eastAsia"/>
                    <w:noProof/>
                  </w:rPr>
                </w:rPrChange>
              </w:rPr>
            </w:pPr>
            <w:r w:rsidRPr="005A56F2">
              <w:rPr>
                <w:rFonts w:hint="eastAsia"/>
                <w:noProof/>
                <w:sz w:val="26"/>
                <w:rPrChange w:id="183" w:author="LENOVO" w:date="2024-12-18T23:45:00Z">
                  <w:rPr>
                    <w:rFonts w:hint="eastAsia"/>
                    <w:noProof/>
                  </w:rPr>
                </w:rPrChange>
              </w:rPr>
              <w:t>08/11</w:t>
            </w:r>
            <w:r w:rsidR="00BB60F2" w:rsidRPr="005A56F2">
              <w:rPr>
                <w:rFonts w:hint="eastAsia"/>
                <w:noProof/>
                <w:sz w:val="26"/>
                <w:rPrChange w:id="184" w:author="LENOVO" w:date="2024-12-18T23:45:00Z">
                  <w:rPr>
                    <w:rFonts w:hint="eastAsia"/>
                    <w:noProof/>
                  </w:rPr>
                </w:rPrChange>
              </w:rPr>
              <w:t>/20</w:t>
            </w:r>
            <w:r w:rsidR="00CE618D" w:rsidRPr="005A56F2">
              <w:rPr>
                <w:rFonts w:hint="eastAsia"/>
                <w:noProof/>
                <w:sz w:val="26"/>
                <w:rPrChange w:id="185" w:author="LENOVO" w:date="2024-12-18T23:45:00Z">
                  <w:rPr>
                    <w:rFonts w:hint="eastAsia"/>
                    <w:noProof/>
                  </w:rPr>
                </w:rPrChange>
              </w:rPr>
              <w:t>2</w:t>
            </w:r>
            <w:r w:rsidRPr="005A56F2">
              <w:rPr>
                <w:rFonts w:hint="eastAsia"/>
                <w:noProof/>
                <w:sz w:val="26"/>
                <w:rPrChange w:id="186" w:author="LENOVO" w:date="2024-12-18T23:45:00Z">
                  <w:rPr>
                    <w:rFonts w:hint="eastAsia"/>
                    <w:noProof/>
                  </w:rPr>
                </w:rPrChange>
              </w:rPr>
              <w:t>4</w:t>
            </w:r>
          </w:p>
        </w:tc>
        <w:tc>
          <w:tcPr>
            <w:tcW w:w="2400" w:type="dxa"/>
          </w:tcPr>
          <w:p w14:paraId="2B73B9EA" w14:textId="77777777" w:rsidR="00BB60F2" w:rsidRPr="005A56F2" w:rsidRDefault="00BB60F2" w:rsidP="008F1AA0">
            <w:pPr>
              <w:jc w:val="left"/>
              <w:rPr>
                <w:rFonts w:hint="eastAsia"/>
                <w:noProof/>
                <w:sz w:val="26"/>
                <w:rPrChange w:id="187" w:author="LENOVO" w:date="2024-12-18T23:45:00Z">
                  <w:rPr>
                    <w:rFonts w:hint="eastAsia"/>
                    <w:noProof/>
                  </w:rPr>
                </w:rPrChange>
              </w:rPr>
            </w:pPr>
            <w:r w:rsidRPr="005A56F2">
              <w:rPr>
                <w:noProof/>
                <w:sz w:val="26"/>
                <w:rPrChange w:id="188" w:author="LENOVO" w:date="2024-12-18T23:45:00Z">
                  <w:rPr>
                    <w:noProof/>
                  </w:rPr>
                </w:rPrChange>
              </w:rPr>
              <w:t>Nguyễn</w:t>
            </w:r>
            <w:r w:rsidRPr="005A56F2">
              <w:rPr>
                <w:rFonts w:hint="eastAsia"/>
                <w:noProof/>
                <w:sz w:val="26"/>
                <w:rPrChange w:id="189" w:author="LENOVO" w:date="2024-12-18T23:45:00Z">
                  <w:rPr>
                    <w:rFonts w:hint="eastAsia"/>
                    <w:noProof/>
                  </w:rPr>
                </w:rPrChange>
              </w:rPr>
              <w:t xml:space="preserve"> Kiêm Hùng</w:t>
            </w:r>
          </w:p>
        </w:tc>
        <w:tc>
          <w:tcPr>
            <w:tcW w:w="4200" w:type="dxa"/>
          </w:tcPr>
          <w:p w14:paraId="11B01AFB" w14:textId="77777777" w:rsidR="00BB60F2" w:rsidRPr="005A56F2" w:rsidRDefault="00BB60F2" w:rsidP="008F1AA0">
            <w:pPr>
              <w:jc w:val="left"/>
              <w:rPr>
                <w:rFonts w:hint="eastAsia"/>
                <w:noProof/>
                <w:sz w:val="26"/>
                <w:rPrChange w:id="190" w:author="LENOVO" w:date="2024-12-18T23:45:00Z">
                  <w:rPr>
                    <w:rFonts w:hint="eastAsia"/>
                    <w:noProof/>
                  </w:rPr>
                </w:rPrChange>
              </w:rPr>
            </w:pPr>
            <w:r w:rsidRPr="005A56F2">
              <w:rPr>
                <w:rFonts w:hint="eastAsia"/>
                <w:noProof/>
                <w:sz w:val="26"/>
                <w:rPrChange w:id="191" w:author="LENOVO" w:date="2024-12-18T23:45:00Z">
                  <w:rPr>
                    <w:rFonts w:hint="eastAsia"/>
                    <w:noProof/>
                  </w:rPr>
                </w:rPrChange>
              </w:rPr>
              <w:t>Original Version</w:t>
            </w:r>
          </w:p>
        </w:tc>
      </w:tr>
      <w:tr w:rsidR="00E97364" w:rsidRPr="005A56F2" w14:paraId="375EAA79" w14:textId="77777777" w:rsidTr="00A82CC6">
        <w:tc>
          <w:tcPr>
            <w:tcW w:w="1088" w:type="dxa"/>
          </w:tcPr>
          <w:p w14:paraId="40A6E05C" w14:textId="39440E9C" w:rsidR="00E97364" w:rsidRPr="005A56F2" w:rsidRDefault="00E97364" w:rsidP="00E97364">
            <w:pPr>
              <w:jc w:val="left"/>
              <w:rPr>
                <w:rFonts w:hint="eastAsia"/>
                <w:noProof/>
                <w:sz w:val="26"/>
                <w:rPrChange w:id="192" w:author="LENOVO" w:date="2024-12-18T23:45:00Z">
                  <w:rPr>
                    <w:rFonts w:hint="eastAsia"/>
                    <w:noProof/>
                  </w:rPr>
                </w:rPrChange>
              </w:rPr>
            </w:pPr>
            <w:r w:rsidRPr="005A56F2">
              <w:rPr>
                <w:rFonts w:hint="eastAsia"/>
                <w:noProof/>
                <w:sz w:val="26"/>
                <w:rPrChange w:id="193" w:author="LENOVO" w:date="2024-12-18T23:45:00Z">
                  <w:rPr>
                    <w:rFonts w:hint="eastAsia"/>
                    <w:noProof/>
                  </w:rPr>
                </w:rPrChange>
              </w:rPr>
              <w:t>V</w:t>
            </w:r>
            <w:r w:rsidR="00F26391" w:rsidRPr="005A56F2">
              <w:rPr>
                <w:rFonts w:hint="eastAsia"/>
                <w:noProof/>
                <w:sz w:val="26"/>
                <w:rPrChange w:id="194" w:author="LENOVO" w:date="2024-12-18T23:45:00Z">
                  <w:rPr>
                    <w:rFonts w:hint="eastAsia"/>
                    <w:noProof/>
                  </w:rPr>
                </w:rPrChange>
              </w:rPr>
              <w:t>2.0</w:t>
            </w:r>
          </w:p>
        </w:tc>
        <w:tc>
          <w:tcPr>
            <w:tcW w:w="1432" w:type="dxa"/>
          </w:tcPr>
          <w:p w14:paraId="5CFA05A8" w14:textId="7B799290" w:rsidR="00E97364" w:rsidRPr="005A56F2" w:rsidRDefault="00616B65" w:rsidP="00E97364">
            <w:pPr>
              <w:jc w:val="left"/>
              <w:rPr>
                <w:rFonts w:hint="eastAsia"/>
                <w:noProof/>
                <w:sz w:val="26"/>
                <w:rPrChange w:id="195" w:author="LENOVO" w:date="2024-12-18T23:45:00Z">
                  <w:rPr>
                    <w:rFonts w:hint="eastAsia"/>
                    <w:noProof/>
                  </w:rPr>
                </w:rPrChange>
              </w:rPr>
            </w:pPr>
            <w:r w:rsidRPr="005A56F2">
              <w:rPr>
                <w:rFonts w:hint="eastAsia"/>
                <w:noProof/>
                <w:sz w:val="26"/>
                <w:rPrChange w:id="196" w:author="LENOVO" w:date="2024-12-18T23:45:00Z">
                  <w:rPr>
                    <w:rFonts w:hint="eastAsia"/>
                    <w:noProof/>
                  </w:rPr>
                </w:rPrChange>
              </w:rPr>
              <w:t>18./12/2024</w:t>
            </w:r>
          </w:p>
        </w:tc>
        <w:tc>
          <w:tcPr>
            <w:tcW w:w="2400" w:type="dxa"/>
          </w:tcPr>
          <w:p w14:paraId="7EB7EEDF" w14:textId="28DE982E" w:rsidR="00E97364" w:rsidRPr="005A56F2" w:rsidRDefault="00616B65" w:rsidP="00E97364">
            <w:pPr>
              <w:jc w:val="left"/>
              <w:rPr>
                <w:rFonts w:hint="eastAsia"/>
                <w:noProof/>
                <w:sz w:val="26"/>
                <w:rPrChange w:id="197" w:author="LENOVO" w:date="2024-12-18T23:45:00Z">
                  <w:rPr>
                    <w:rFonts w:hint="eastAsia"/>
                    <w:noProof/>
                  </w:rPr>
                </w:rPrChange>
              </w:rPr>
            </w:pPr>
            <w:r w:rsidRPr="005A56F2">
              <w:rPr>
                <w:rFonts w:hint="eastAsia"/>
                <w:noProof/>
                <w:sz w:val="26"/>
                <w:rPrChange w:id="198" w:author="LENOVO" w:date="2024-12-18T23:45:00Z">
                  <w:rPr>
                    <w:rFonts w:hint="eastAsia"/>
                    <w:noProof/>
                  </w:rPr>
                </w:rPrChange>
              </w:rPr>
              <w:t xml:space="preserve">Hoàng </w:t>
            </w:r>
            <w:r w:rsidRPr="005A56F2">
              <w:rPr>
                <w:rFonts w:hint="cs"/>
                <w:noProof/>
                <w:sz w:val="26"/>
                <w:rPrChange w:id="199" w:author="LENOVO" w:date="2024-12-18T23:45:00Z">
                  <w:rPr>
                    <w:rFonts w:hint="cs"/>
                    <w:noProof/>
                  </w:rPr>
                </w:rPrChange>
              </w:rPr>
              <w:t>Đă</w:t>
            </w:r>
            <w:r w:rsidRPr="005A56F2">
              <w:rPr>
                <w:rFonts w:hint="eastAsia"/>
                <w:noProof/>
                <w:sz w:val="26"/>
                <w:rPrChange w:id="200" w:author="LENOVO" w:date="2024-12-18T23:45:00Z">
                  <w:rPr>
                    <w:rFonts w:hint="eastAsia"/>
                    <w:noProof/>
                  </w:rPr>
                </w:rPrChange>
              </w:rPr>
              <w:t>ng Khoa</w:t>
            </w:r>
          </w:p>
        </w:tc>
        <w:tc>
          <w:tcPr>
            <w:tcW w:w="4200" w:type="dxa"/>
          </w:tcPr>
          <w:p w14:paraId="7153CFFA" w14:textId="50065DF9" w:rsidR="00E97364" w:rsidRPr="005A56F2" w:rsidRDefault="006C562D" w:rsidP="00E97364">
            <w:pPr>
              <w:jc w:val="left"/>
              <w:rPr>
                <w:rFonts w:hint="eastAsia"/>
                <w:noProof/>
                <w:sz w:val="26"/>
                <w:rPrChange w:id="201" w:author="LENOVO" w:date="2024-12-18T23:45:00Z">
                  <w:rPr>
                    <w:rFonts w:hint="eastAsia"/>
                    <w:noProof/>
                  </w:rPr>
                </w:rPrChange>
              </w:rPr>
            </w:pPr>
            <w:ins w:id="202" w:author="LENOVO" w:date="2024-12-19T02:20:00Z">
              <w:r>
                <w:rPr>
                  <w:noProof/>
                  <w:sz w:val="26"/>
                </w:rPr>
                <w:t>Report added</w:t>
              </w:r>
            </w:ins>
          </w:p>
        </w:tc>
      </w:tr>
      <w:tr w:rsidR="00E97364" w:rsidRPr="005A56F2" w14:paraId="73F62D5D" w14:textId="77777777" w:rsidTr="00A82CC6">
        <w:tc>
          <w:tcPr>
            <w:tcW w:w="1088" w:type="dxa"/>
          </w:tcPr>
          <w:p w14:paraId="45BEB927" w14:textId="77777777" w:rsidR="00E97364" w:rsidRPr="005A56F2" w:rsidRDefault="00E97364" w:rsidP="00E97364">
            <w:pPr>
              <w:jc w:val="left"/>
              <w:rPr>
                <w:rFonts w:hint="eastAsia"/>
                <w:noProof/>
                <w:sz w:val="26"/>
                <w:rPrChange w:id="203" w:author="LENOVO" w:date="2024-12-18T23:45:00Z">
                  <w:rPr>
                    <w:rFonts w:hint="eastAsia"/>
                    <w:noProof/>
                  </w:rPr>
                </w:rPrChange>
              </w:rPr>
            </w:pPr>
          </w:p>
        </w:tc>
        <w:tc>
          <w:tcPr>
            <w:tcW w:w="1432" w:type="dxa"/>
          </w:tcPr>
          <w:p w14:paraId="40D1D4CD" w14:textId="77777777" w:rsidR="00E97364" w:rsidRPr="005A56F2" w:rsidRDefault="00E97364" w:rsidP="00E97364">
            <w:pPr>
              <w:jc w:val="left"/>
              <w:rPr>
                <w:rFonts w:hint="eastAsia"/>
                <w:noProof/>
                <w:sz w:val="26"/>
                <w:rPrChange w:id="204" w:author="LENOVO" w:date="2024-12-18T23:45:00Z">
                  <w:rPr>
                    <w:rFonts w:hint="eastAsia"/>
                    <w:noProof/>
                  </w:rPr>
                </w:rPrChange>
              </w:rPr>
            </w:pPr>
          </w:p>
        </w:tc>
        <w:tc>
          <w:tcPr>
            <w:tcW w:w="2400" w:type="dxa"/>
          </w:tcPr>
          <w:p w14:paraId="4CDD88D3" w14:textId="77777777" w:rsidR="00E97364" w:rsidRPr="005A56F2" w:rsidRDefault="00E97364" w:rsidP="00E97364">
            <w:pPr>
              <w:jc w:val="left"/>
              <w:rPr>
                <w:rFonts w:hint="eastAsia"/>
                <w:noProof/>
                <w:sz w:val="26"/>
                <w:rPrChange w:id="205" w:author="LENOVO" w:date="2024-12-18T23:45:00Z">
                  <w:rPr>
                    <w:rFonts w:hint="eastAsia"/>
                    <w:noProof/>
                  </w:rPr>
                </w:rPrChange>
              </w:rPr>
            </w:pPr>
          </w:p>
        </w:tc>
        <w:tc>
          <w:tcPr>
            <w:tcW w:w="4200" w:type="dxa"/>
          </w:tcPr>
          <w:p w14:paraId="69D6E403" w14:textId="77777777" w:rsidR="00E97364" w:rsidRPr="005A56F2" w:rsidRDefault="00E97364" w:rsidP="00E97364">
            <w:pPr>
              <w:jc w:val="left"/>
              <w:rPr>
                <w:rFonts w:hint="eastAsia"/>
                <w:noProof/>
                <w:sz w:val="26"/>
                <w:rPrChange w:id="206" w:author="LENOVO" w:date="2024-12-18T23:45:00Z">
                  <w:rPr>
                    <w:rFonts w:hint="eastAsia"/>
                    <w:noProof/>
                  </w:rPr>
                </w:rPrChange>
              </w:rPr>
            </w:pPr>
          </w:p>
        </w:tc>
      </w:tr>
    </w:tbl>
    <w:p w14:paraId="463746AA" w14:textId="77777777" w:rsidR="00BB60F2" w:rsidRPr="005A56F2" w:rsidRDefault="00BB60F2" w:rsidP="003745A2">
      <w:pPr>
        <w:jc w:val="left"/>
        <w:rPr>
          <w:rFonts w:hint="eastAsia"/>
          <w:noProof/>
          <w:sz w:val="26"/>
          <w:rPrChange w:id="207" w:author="LENOVO" w:date="2024-12-18T23:45:00Z">
            <w:rPr>
              <w:rFonts w:hint="eastAsia"/>
              <w:noProof/>
            </w:rPr>
          </w:rPrChange>
        </w:rPr>
      </w:pPr>
      <w:r w:rsidRPr="005A56F2">
        <w:rPr>
          <w:rFonts w:hint="eastAsia"/>
          <w:noProof/>
          <w:sz w:val="26"/>
          <w:rPrChange w:id="208" w:author="LENOVO" w:date="2024-12-18T23:45:00Z">
            <w:rPr>
              <w:rFonts w:hint="eastAsia"/>
              <w:noProof/>
            </w:rPr>
          </w:rPrChange>
        </w:rPr>
        <w:br w:type="page"/>
      </w:r>
    </w:p>
    <w:p w14:paraId="519EC797" w14:textId="77777777" w:rsidR="00BB60F2" w:rsidRPr="005A56F2" w:rsidRDefault="0009504A" w:rsidP="00E715D7">
      <w:pPr>
        <w:pStyle w:val="Title"/>
        <w:rPr>
          <w:rFonts w:hint="eastAsia"/>
          <w:noProof/>
          <w:sz w:val="34"/>
          <w:rPrChange w:id="209" w:author="LENOVO" w:date="2024-12-18T23:45:00Z">
            <w:rPr>
              <w:rFonts w:hint="eastAsia"/>
              <w:noProof/>
            </w:rPr>
          </w:rPrChange>
        </w:rPr>
      </w:pPr>
      <w:bookmarkStart w:id="210" w:name="_Toc181630606"/>
      <w:r w:rsidRPr="005A56F2">
        <w:rPr>
          <w:noProof/>
          <w:sz w:val="34"/>
          <w:rPrChange w:id="211" w:author="LENOVO" w:date="2024-12-18T23:45:00Z">
            <w:rPr>
              <w:noProof/>
            </w:rPr>
          </w:rPrChange>
        </w:rPr>
        <w:lastRenderedPageBreak/>
        <w:t>MỤC</w:t>
      </w:r>
      <w:r w:rsidRPr="005A56F2">
        <w:rPr>
          <w:rFonts w:hint="eastAsia"/>
          <w:noProof/>
          <w:sz w:val="34"/>
          <w:rPrChange w:id="212" w:author="LENOVO" w:date="2024-12-18T23:45:00Z">
            <w:rPr>
              <w:rFonts w:hint="eastAsia"/>
              <w:noProof/>
            </w:rPr>
          </w:rPrChange>
        </w:rPr>
        <w:t xml:space="preserve"> </w:t>
      </w:r>
      <w:r w:rsidRPr="005A56F2">
        <w:rPr>
          <w:noProof/>
          <w:sz w:val="34"/>
          <w:rPrChange w:id="213" w:author="LENOVO" w:date="2024-12-18T23:45:00Z">
            <w:rPr>
              <w:noProof/>
            </w:rPr>
          </w:rPrChange>
        </w:rPr>
        <w:t>LỤC</w:t>
      </w:r>
      <w:bookmarkEnd w:id="210"/>
    </w:p>
    <w:p w14:paraId="535BD1E8" w14:textId="77777777" w:rsidR="00BB60F2" w:rsidRPr="005A56F2" w:rsidRDefault="00BB60F2" w:rsidP="00F61444">
      <w:pPr>
        <w:rPr>
          <w:rFonts w:hint="eastAsia"/>
          <w:b/>
          <w:bCs/>
          <w:noProof/>
          <w:sz w:val="26"/>
          <w:rPrChange w:id="214" w:author="LENOVO" w:date="2024-12-18T23:45:00Z">
            <w:rPr>
              <w:rFonts w:hint="eastAsia"/>
              <w:b/>
              <w:bCs/>
              <w:noProof/>
            </w:rPr>
          </w:rPrChange>
        </w:rPr>
      </w:pPr>
    </w:p>
    <w:p w14:paraId="296E740B" w14:textId="4AAD7281" w:rsidR="00F26391" w:rsidRPr="005A56F2" w:rsidRDefault="00BB60F2">
      <w:pPr>
        <w:pStyle w:val="TOC1"/>
        <w:rPr>
          <w:rFonts w:asciiTheme="minorHAnsi" w:eastAsiaTheme="minorEastAsia" w:hAnsiTheme="minorHAnsi" w:cstheme="minorBidi"/>
          <w:b w:val="0"/>
          <w:bCs w:val="0"/>
          <w:kern w:val="2"/>
          <w:sz w:val="28"/>
          <w:lang w:val="en-US" w:eastAsia="zh-CN"/>
          <w14:ligatures w14:val="standardContextual"/>
          <w:rPrChange w:id="21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b w:val="0"/>
          <w:bCs w:val="0"/>
          <w:sz w:val="26"/>
          <w:rPrChange w:id="216" w:author="LENOVO" w:date="2024-12-18T23:45:00Z">
            <w:rPr>
              <w:b w:val="0"/>
              <w:bCs w:val="0"/>
            </w:rPr>
          </w:rPrChange>
        </w:rPr>
        <w:fldChar w:fldCharType="begin"/>
      </w:r>
      <w:r w:rsidRPr="005A56F2">
        <w:rPr>
          <w:rFonts w:hint="eastAsia"/>
          <w:b w:val="0"/>
          <w:bCs w:val="0"/>
          <w:sz w:val="26"/>
          <w:rPrChange w:id="217" w:author="LENOVO" w:date="2024-12-18T23:45:00Z">
            <w:rPr>
              <w:rFonts w:hint="eastAsia"/>
              <w:b w:val="0"/>
              <w:bCs w:val="0"/>
            </w:rPr>
          </w:rPrChange>
        </w:rPr>
        <w:instrText xml:space="preserve"> TOC \o "1-3" \h \z \u </w:instrText>
      </w:r>
      <w:r w:rsidRPr="005A56F2">
        <w:rPr>
          <w:b w:val="0"/>
          <w:bCs w:val="0"/>
          <w:sz w:val="26"/>
          <w:rPrChange w:id="218" w:author="LENOVO" w:date="2024-12-18T23:45:00Z">
            <w:rPr>
              <w:noProof w:val="0"/>
              <w:lang w:val="en-US"/>
            </w:rPr>
          </w:rPrChange>
        </w:rPr>
        <w:fldChar w:fldCharType="separate"/>
      </w:r>
      <w:r w:rsidR="00724A7C" w:rsidRPr="005A56F2">
        <w:rPr>
          <w:sz w:val="26"/>
          <w:rPrChange w:id="219" w:author="LENOVO" w:date="2024-12-18T23:45:00Z">
            <w:rPr/>
          </w:rPrChange>
        </w:rPr>
        <w:fldChar w:fldCharType="begin"/>
      </w:r>
      <w:r w:rsidR="00724A7C" w:rsidRPr="005A56F2">
        <w:rPr>
          <w:rFonts w:hint="eastAsia"/>
          <w:sz w:val="26"/>
          <w:rPrChange w:id="220" w:author="LENOVO" w:date="2024-12-18T23:45:00Z">
            <w:rPr>
              <w:rFonts w:hint="eastAsia"/>
            </w:rPr>
          </w:rPrChange>
        </w:rPr>
        <w:instrText xml:space="preserve"> HYPERLINK \l "_Toc181630605" </w:instrText>
      </w:r>
      <w:r w:rsidR="00724A7C" w:rsidRPr="005A56F2">
        <w:rPr>
          <w:sz w:val="26"/>
          <w:rPrChange w:id="221" w:author="LENOVO" w:date="2024-12-18T23:45:00Z">
            <w:rPr/>
          </w:rPrChange>
        </w:rPr>
        <w:fldChar w:fldCharType="separate"/>
      </w:r>
      <w:r w:rsidR="00F26391" w:rsidRPr="005A56F2">
        <w:rPr>
          <w:rStyle w:val="Hyperlink"/>
          <w:rFonts w:hint="eastAsia"/>
          <w:sz w:val="26"/>
          <w:rPrChange w:id="222" w:author="LENOVO" w:date="2024-12-18T23:45:00Z">
            <w:rPr>
              <w:rStyle w:val="Hyperlink"/>
              <w:rFonts w:hint="eastAsia"/>
            </w:rPr>
          </w:rPrChange>
        </w:rPr>
        <w:t>Document History</w:t>
      </w:r>
      <w:r w:rsidR="00F26391" w:rsidRPr="005A56F2">
        <w:rPr>
          <w:rFonts w:hint="eastAsia"/>
          <w:webHidden/>
          <w:sz w:val="26"/>
          <w:rPrChange w:id="223" w:author="LENOVO" w:date="2024-12-18T23:45:00Z">
            <w:rPr>
              <w:rFonts w:hint="eastAsia"/>
              <w:webHidden/>
            </w:rPr>
          </w:rPrChange>
        </w:rPr>
        <w:tab/>
      </w:r>
      <w:r w:rsidR="00F26391" w:rsidRPr="005A56F2">
        <w:rPr>
          <w:webHidden/>
          <w:sz w:val="26"/>
          <w:rPrChange w:id="224" w:author="LENOVO" w:date="2024-12-18T23:45:00Z">
            <w:rPr>
              <w:webHidden/>
            </w:rPr>
          </w:rPrChange>
        </w:rPr>
        <w:fldChar w:fldCharType="begin"/>
      </w:r>
      <w:r w:rsidR="00F26391" w:rsidRPr="005A56F2">
        <w:rPr>
          <w:rFonts w:hint="eastAsia"/>
          <w:webHidden/>
          <w:sz w:val="26"/>
          <w:rPrChange w:id="225" w:author="LENOVO" w:date="2024-12-18T23:45:00Z">
            <w:rPr>
              <w:rFonts w:hint="eastAsia"/>
              <w:webHidden/>
            </w:rPr>
          </w:rPrChange>
        </w:rPr>
        <w:instrText xml:space="preserve"> PAGEREF _Toc181630605 \h </w:instrText>
      </w:r>
      <w:r w:rsidR="00F26391" w:rsidRPr="005A56F2">
        <w:rPr>
          <w:webHidden/>
          <w:sz w:val="26"/>
          <w:rPrChange w:id="226" w:author="LENOVO" w:date="2024-12-18T23:45:00Z">
            <w:rPr>
              <w:webHidden/>
              <w:sz w:val="26"/>
            </w:rPr>
          </w:rPrChange>
        </w:rPr>
      </w:r>
      <w:r w:rsidR="00F26391" w:rsidRPr="005A56F2">
        <w:rPr>
          <w:webHidden/>
          <w:sz w:val="26"/>
          <w:rPrChange w:id="227" w:author="LENOVO" w:date="2024-12-18T23:45:00Z">
            <w:rPr>
              <w:webHidden/>
            </w:rPr>
          </w:rPrChange>
        </w:rPr>
        <w:fldChar w:fldCharType="separate"/>
      </w:r>
      <w:r w:rsidR="00F26391" w:rsidRPr="005A56F2">
        <w:rPr>
          <w:rFonts w:hint="eastAsia"/>
          <w:webHidden/>
          <w:sz w:val="26"/>
          <w:rPrChange w:id="228" w:author="LENOVO" w:date="2024-12-18T23:45:00Z">
            <w:rPr>
              <w:rFonts w:hint="eastAsia"/>
              <w:webHidden/>
            </w:rPr>
          </w:rPrChange>
        </w:rPr>
        <w:t>3</w:t>
      </w:r>
      <w:r w:rsidR="00F26391" w:rsidRPr="005A56F2">
        <w:rPr>
          <w:webHidden/>
          <w:sz w:val="26"/>
          <w:rPrChange w:id="229" w:author="LENOVO" w:date="2024-12-18T23:45:00Z">
            <w:rPr>
              <w:webHidden/>
            </w:rPr>
          </w:rPrChange>
        </w:rPr>
        <w:fldChar w:fldCharType="end"/>
      </w:r>
      <w:r w:rsidR="00724A7C" w:rsidRPr="005A56F2">
        <w:rPr>
          <w:sz w:val="26"/>
          <w:rPrChange w:id="230" w:author="LENOVO" w:date="2024-12-18T23:45:00Z">
            <w:rPr/>
          </w:rPrChange>
        </w:rPr>
        <w:fldChar w:fldCharType="end"/>
      </w:r>
    </w:p>
    <w:p w14:paraId="0D66A124" w14:textId="23546D9B"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31"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32" w:author="LENOVO" w:date="2024-12-18T23:45:00Z">
            <w:rPr/>
          </w:rPrChange>
        </w:rPr>
        <w:fldChar w:fldCharType="begin"/>
      </w:r>
      <w:r w:rsidRPr="005A56F2">
        <w:rPr>
          <w:rFonts w:hint="eastAsia"/>
          <w:sz w:val="26"/>
          <w:rPrChange w:id="233" w:author="LENOVO" w:date="2024-12-18T23:45:00Z">
            <w:rPr>
              <w:rFonts w:hint="eastAsia"/>
            </w:rPr>
          </w:rPrChange>
        </w:rPr>
        <w:instrText xml:space="preserve"> HYPERLINK \l "_Toc181630606" </w:instrText>
      </w:r>
      <w:r w:rsidRPr="005A56F2">
        <w:rPr>
          <w:sz w:val="26"/>
          <w:rPrChange w:id="234" w:author="LENOVO" w:date="2024-12-18T23:45:00Z">
            <w:rPr/>
          </w:rPrChange>
        </w:rPr>
        <w:fldChar w:fldCharType="separate"/>
      </w:r>
      <w:r w:rsidR="00F26391" w:rsidRPr="005A56F2">
        <w:rPr>
          <w:rStyle w:val="Hyperlink"/>
          <w:sz w:val="26"/>
          <w:rPrChange w:id="235" w:author="LENOVO" w:date="2024-12-18T23:45:00Z">
            <w:rPr>
              <w:rStyle w:val="Hyperlink"/>
            </w:rPr>
          </w:rPrChange>
        </w:rPr>
        <w:t>MỤC</w:t>
      </w:r>
      <w:r w:rsidR="00F26391" w:rsidRPr="005A56F2">
        <w:rPr>
          <w:rStyle w:val="Hyperlink"/>
          <w:rFonts w:hint="eastAsia"/>
          <w:sz w:val="26"/>
          <w:rPrChange w:id="236" w:author="LENOVO" w:date="2024-12-18T23:45:00Z">
            <w:rPr>
              <w:rStyle w:val="Hyperlink"/>
              <w:rFonts w:hint="eastAsia"/>
            </w:rPr>
          </w:rPrChange>
        </w:rPr>
        <w:t xml:space="preserve"> </w:t>
      </w:r>
      <w:r w:rsidR="00F26391" w:rsidRPr="005A56F2">
        <w:rPr>
          <w:rStyle w:val="Hyperlink"/>
          <w:sz w:val="26"/>
          <w:rPrChange w:id="237" w:author="LENOVO" w:date="2024-12-18T23:45:00Z">
            <w:rPr>
              <w:rStyle w:val="Hyperlink"/>
            </w:rPr>
          </w:rPrChange>
        </w:rPr>
        <w:t>LỤC</w:t>
      </w:r>
      <w:r w:rsidR="00F26391" w:rsidRPr="005A56F2">
        <w:rPr>
          <w:rFonts w:hint="eastAsia"/>
          <w:webHidden/>
          <w:sz w:val="26"/>
          <w:rPrChange w:id="238" w:author="LENOVO" w:date="2024-12-18T23:45:00Z">
            <w:rPr>
              <w:rFonts w:hint="eastAsia"/>
              <w:webHidden/>
            </w:rPr>
          </w:rPrChange>
        </w:rPr>
        <w:tab/>
      </w:r>
      <w:r w:rsidR="00F26391" w:rsidRPr="005A56F2">
        <w:rPr>
          <w:webHidden/>
          <w:sz w:val="26"/>
          <w:rPrChange w:id="239" w:author="LENOVO" w:date="2024-12-18T23:45:00Z">
            <w:rPr>
              <w:webHidden/>
            </w:rPr>
          </w:rPrChange>
        </w:rPr>
        <w:fldChar w:fldCharType="begin"/>
      </w:r>
      <w:r w:rsidR="00F26391" w:rsidRPr="005A56F2">
        <w:rPr>
          <w:rFonts w:hint="eastAsia"/>
          <w:webHidden/>
          <w:sz w:val="26"/>
          <w:rPrChange w:id="240" w:author="LENOVO" w:date="2024-12-18T23:45:00Z">
            <w:rPr>
              <w:rFonts w:hint="eastAsia"/>
              <w:webHidden/>
            </w:rPr>
          </w:rPrChange>
        </w:rPr>
        <w:instrText xml:space="preserve"> PAGEREF _Toc181630606 \h </w:instrText>
      </w:r>
      <w:r w:rsidR="00F26391" w:rsidRPr="005A56F2">
        <w:rPr>
          <w:webHidden/>
          <w:sz w:val="26"/>
          <w:rPrChange w:id="241" w:author="LENOVO" w:date="2024-12-18T23:45:00Z">
            <w:rPr>
              <w:webHidden/>
              <w:sz w:val="26"/>
            </w:rPr>
          </w:rPrChange>
        </w:rPr>
      </w:r>
      <w:r w:rsidR="00F26391" w:rsidRPr="005A56F2">
        <w:rPr>
          <w:webHidden/>
          <w:sz w:val="26"/>
          <w:rPrChange w:id="242" w:author="LENOVO" w:date="2024-12-18T23:45:00Z">
            <w:rPr>
              <w:webHidden/>
            </w:rPr>
          </w:rPrChange>
        </w:rPr>
        <w:fldChar w:fldCharType="separate"/>
      </w:r>
      <w:r w:rsidR="00F26391" w:rsidRPr="005A56F2">
        <w:rPr>
          <w:rFonts w:hint="eastAsia"/>
          <w:webHidden/>
          <w:sz w:val="26"/>
          <w:rPrChange w:id="243" w:author="LENOVO" w:date="2024-12-18T23:45:00Z">
            <w:rPr>
              <w:rFonts w:hint="eastAsia"/>
              <w:webHidden/>
            </w:rPr>
          </w:rPrChange>
        </w:rPr>
        <w:t>4</w:t>
      </w:r>
      <w:r w:rsidR="00F26391" w:rsidRPr="005A56F2">
        <w:rPr>
          <w:webHidden/>
          <w:sz w:val="26"/>
          <w:rPrChange w:id="244" w:author="LENOVO" w:date="2024-12-18T23:45:00Z">
            <w:rPr>
              <w:webHidden/>
            </w:rPr>
          </w:rPrChange>
        </w:rPr>
        <w:fldChar w:fldCharType="end"/>
      </w:r>
      <w:r w:rsidRPr="005A56F2">
        <w:rPr>
          <w:sz w:val="26"/>
          <w:rPrChange w:id="245" w:author="LENOVO" w:date="2024-12-18T23:45:00Z">
            <w:rPr/>
          </w:rPrChange>
        </w:rPr>
        <w:fldChar w:fldCharType="end"/>
      </w:r>
    </w:p>
    <w:p w14:paraId="35409F12" w14:textId="152F769C"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46"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47" w:author="LENOVO" w:date="2024-12-18T23:45:00Z">
            <w:rPr/>
          </w:rPrChange>
        </w:rPr>
        <w:fldChar w:fldCharType="begin"/>
      </w:r>
      <w:r w:rsidRPr="005A56F2">
        <w:rPr>
          <w:rFonts w:hint="eastAsia"/>
          <w:sz w:val="26"/>
          <w:rPrChange w:id="248" w:author="LENOVO" w:date="2024-12-18T23:45:00Z">
            <w:rPr>
              <w:rFonts w:hint="eastAsia"/>
            </w:rPr>
          </w:rPrChange>
        </w:rPr>
        <w:instrText xml:space="preserve"> HYPERLINK \l "_Toc181630607" </w:instrText>
      </w:r>
      <w:r w:rsidRPr="005A56F2">
        <w:rPr>
          <w:sz w:val="26"/>
          <w:rPrChange w:id="249" w:author="LENOVO" w:date="2024-12-18T23:45:00Z">
            <w:rPr/>
          </w:rPrChange>
        </w:rPr>
        <w:fldChar w:fldCharType="separate"/>
      </w:r>
      <w:r w:rsidR="00F26391" w:rsidRPr="005A56F2">
        <w:rPr>
          <w:rStyle w:val="Hyperlink"/>
          <w:rFonts w:hint="eastAsia"/>
          <w:sz w:val="26"/>
          <w:rPrChange w:id="250" w:author="LENOVO" w:date="2024-12-18T23:45:00Z">
            <w:rPr>
              <w:rStyle w:val="Hyperlink"/>
              <w:rFonts w:hint="eastAsia"/>
            </w:rPr>
          </w:rPrChange>
        </w:rPr>
        <w:t>1.</w:t>
      </w:r>
      <w:r w:rsidR="00F26391" w:rsidRPr="005A56F2">
        <w:rPr>
          <w:rFonts w:asciiTheme="minorHAnsi" w:eastAsiaTheme="minorEastAsia" w:hAnsiTheme="minorHAnsi" w:cstheme="minorBidi"/>
          <w:b w:val="0"/>
          <w:bCs w:val="0"/>
          <w:kern w:val="2"/>
          <w:sz w:val="28"/>
          <w:lang w:val="en-US" w:eastAsia="zh-CN"/>
          <w14:ligatures w14:val="standardContextual"/>
          <w:rPrChange w:id="251"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252" w:author="LENOVO" w:date="2024-12-18T23:45:00Z">
            <w:rPr>
              <w:rStyle w:val="Hyperlink"/>
            </w:rPr>
          </w:rPrChange>
        </w:rPr>
        <w:t>Giới</w:t>
      </w:r>
      <w:r w:rsidR="00F26391" w:rsidRPr="005A56F2">
        <w:rPr>
          <w:rStyle w:val="Hyperlink"/>
          <w:rFonts w:hint="eastAsia"/>
          <w:sz w:val="26"/>
          <w:rPrChange w:id="253" w:author="LENOVO" w:date="2024-12-18T23:45:00Z">
            <w:rPr>
              <w:rStyle w:val="Hyperlink"/>
              <w:rFonts w:hint="eastAsia"/>
            </w:rPr>
          </w:rPrChange>
        </w:rPr>
        <w:t xml:space="preserve"> </w:t>
      </w:r>
      <w:r w:rsidR="00F26391" w:rsidRPr="005A56F2">
        <w:rPr>
          <w:rStyle w:val="Hyperlink"/>
          <w:sz w:val="26"/>
          <w:rPrChange w:id="254" w:author="LENOVO" w:date="2024-12-18T23:45:00Z">
            <w:rPr>
              <w:rStyle w:val="Hyperlink"/>
            </w:rPr>
          </w:rPrChange>
        </w:rPr>
        <w:t>thiệu</w:t>
      </w:r>
      <w:r w:rsidR="00F26391" w:rsidRPr="005A56F2">
        <w:rPr>
          <w:rFonts w:hint="eastAsia"/>
          <w:webHidden/>
          <w:sz w:val="26"/>
          <w:rPrChange w:id="255" w:author="LENOVO" w:date="2024-12-18T23:45:00Z">
            <w:rPr>
              <w:rFonts w:hint="eastAsia"/>
              <w:webHidden/>
            </w:rPr>
          </w:rPrChange>
        </w:rPr>
        <w:tab/>
      </w:r>
      <w:r w:rsidR="00F26391" w:rsidRPr="005A56F2">
        <w:rPr>
          <w:webHidden/>
          <w:sz w:val="26"/>
          <w:rPrChange w:id="256" w:author="LENOVO" w:date="2024-12-18T23:45:00Z">
            <w:rPr>
              <w:webHidden/>
            </w:rPr>
          </w:rPrChange>
        </w:rPr>
        <w:fldChar w:fldCharType="begin"/>
      </w:r>
      <w:r w:rsidR="00F26391" w:rsidRPr="005A56F2">
        <w:rPr>
          <w:rFonts w:hint="eastAsia"/>
          <w:webHidden/>
          <w:sz w:val="26"/>
          <w:rPrChange w:id="257" w:author="LENOVO" w:date="2024-12-18T23:45:00Z">
            <w:rPr>
              <w:rFonts w:hint="eastAsia"/>
              <w:webHidden/>
            </w:rPr>
          </w:rPrChange>
        </w:rPr>
        <w:instrText xml:space="preserve"> PAGEREF _Toc181630607 \h </w:instrText>
      </w:r>
      <w:r w:rsidR="00F26391" w:rsidRPr="005A56F2">
        <w:rPr>
          <w:webHidden/>
          <w:sz w:val="26"/>
          <w:rPrChange w:id="258" w:author="LENOVO" w:date="2024-12-18T23:45:00Z">
            <w:rPr>
              <w:webHidden/>
              <w:sz w:val="26"/>
            </w:rPr>
          </w:rPrChange>
        </w:rPr>
      </w:r>
      <w:r w:rsidR="00F26391" w:rsidRPr="005A56F2">
        <w:rPr>
          <w:webHidden/>
          <w:sz w:val="26"/>
          <w:rPrChange w:id="259" w:author="LENOVO" w:date="2024-12-18T23:45:00Z">
            <w:rPr>
              <w:webHidden/>
            </w:rPr>
          </w:rPrChange>
        </w:rPr>
        <w:fldChar w:fldCharType="separate"/>
      </w:r>
      <w:r w:rsidR="00F26391" w:rsidRPr="005A56F2">
        <w:rPr>
          <w:rFonts w:hint="eastAsia"/>
          <w:webHidden/>
          <w:sz w:val="26"/>
          <w:rPrChange w:id="260" w:author="LENOVO" w:date="2024-12-18T23:45:00Z">
            <w:rPr>
              <w:rFonts w:hint="eastAsia"/>
              <w:webHidden/>
            </w:rPr>
          </w:rPrChange>
        </w:rPr>
        <w:t>5</w:t>
      </w:r>
      <w:r w:rsidR="00F26391" w:rsidRPr="005A56F2">
        <w:rPr>
          <w:webHidden/>
          <w:sz w:val="26"/>
          <w:rPrChange w:id="261" w:author="LENOVO" w:date="2024-12-18T23:45:00Z">
            <w:rPr>
              <w:webHidden/>
            </w:rPr>
          </w:rPrChange>
        </w:rPr>
        <w:fldChar w:fldCharType="end"/>
      </w:r>
      <w:r w:rsidRPr="005A56F2">
        <w:rPr>
          <w:sz w:val="26"/>
          <w:rPrChange w:id="262" w:author="LENOVO" w:date="2024-12-18T23:45:00Z">
            <w:rPr/>
          </w:rPrChange>
        </w:rPr>
        <w:fldChar w:fldCharType="end"/>
      </w:r>
    </w:p>
    <w:p w14:paraId="0B2349D6" w14:textId="67D4E113"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263"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264" w:author="LENOVO" w:date="2024-12-18T23:45:00Z">
            <w:rPr/>
          </w:rPrChange>
        </w:rPr>
        <w:fldChar w:fldCharType="begin"/>
      </w:r>
      <w:r w:rsidRPr="005A56F2">
        <w:rPr>
          <w:rFonts w:hint="eastAsia"/>
          <w:sz w:val="26"/>
          <w:rPrChange w:id="265" w:author="LENOVO" w:date="2024-12-18T23:45:00Z">
            <w:rPr>
              <w:rFonts w:hint="eastAsia"/>
            </w:rPr>
          </w:rPrChange>
        </w:rPr>
        <w:instrText xml:space="preserve"> HYPERLINK \l "_Toc181630608" </w:instrText>
      </w:r>
      <w:r w:rsidRPr="005A56F2">
        <w:rPr>
          <w:sz w:val="26"/>
          <w:rPrChange w:id="266" w:author="LENOVO" w:date="2024-12-18T23:45:00Z">
            <w:rPr/>
          </w:rPrChange>
        </w:rPr>
        <w:fldChar w:fldCharType="separate"/>
      </w:r>
      <w:r w:rsidR="00F26391" w:rsidRPr="005A56F2">
        <w:rPr>
          <w:rStyle w:val="Hyperlink"/>
          <w:rFonts w:hint="eastAsia"/>
          <w:sz w:val="26"/>
          <w:lang w:val="fr-FR"/>
          <w:rPrChange w:id="267" w:author="LENOVO" w:date="2024-12-18T23:45:00Z">
            <w:rPr>
              <w:rStyle w:val="Hyperlink"/>
              <w:rFonts w:hint="eastAsia"/>
              <w:lang w:val="fr-FR"/>
            </w:rPr>
          </w:rPrChange>
        </w:rPr>
        <w:t>2.</w:t>
      </w:r>
      <w:r w:rsidR="00F26391" w:rsidRPr="005A56F2">
        <w:rPr>
          <w:rFonts w:asciiTheme="minorHAnsi" w:eastAsiaTheme="minorEastAsia" w:hAnsiTheme="minorHAnsi" w:cstheme="minorBidi"/>
          <w:b w:val="0"/>
          <w:bCs w:val="0"/>
          <w:kern w:val="2"/>
          <w:sz w:val="28"/>
          <w:lang w:val="en-US" w:eastAsia="zh-CN"/>
          <w14:ligatures w14:val="standardContextual"/>
          <w:rPrChange w:id="268"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rFonts w:hint="eastAsia"/>
          <w:sz w:val="26"/>
          <w:lang w:val="fr-FR"/>
          <w:rPrChange w:id="269" w:author="LENOVO" w:date="2024-12-18T23:45:00Z">
            <w:rPr>
              <w:rStyle w:val="Hyperlink"/>
              <w:rFonts w:hint="eastAsia"/>
              <w:lang w:val="fr-FR"/>
            </w:rPr>
          </w:rPrChange>
        </w:rPr>
        <w:t xml:space="preserve">Yêu </w:t>
      </w:r>
      <w:r w:rsidR="00F26391" w:rsidRPr="005A56F2">
        <w:rPr>
          <w:rStyle w:val="Hyperlink"/>
          <w:sz w:val="26"/>
          <w:lang w:val="fr-FR"/>
          <w:rPrChange w:id="270" w:author="LENOVO" w:date="2024-12-18T23:45:00Z">
            <w:rPr>
              <w:rStyle w:val="Hyperlink"/>
              <w:lang w:val="fr-FR"/>
            </w:rPr>
          </w:rPrChange>
        </w:rPr>
        <w:t>cầu</w:t>
      </w:r>
      <w:r w:rsidR="00F26391" w:rsidRPr="005A56F2">
        <w:rPr>
          <w:rFonts w:hint="eastAsia"/>
          <w:webHidden/>
          <w:sz w:val="26"/>
          <w:rPrChange w:id="271" w:author="LENOVO" w:date="2024-12-18T23:45:00Z">
            <w:rPr>
              <w:rFonts w:hint="eastAsia"/>
              <w:webHidden/>
            </w:rPr>
          </w:rPrChange>
        </w:rPr>
        <w:tab/>
      </w:r>
      <w:r w:rsidR="00F26391" w:rsidRPr="005A56F2">
        <w:rPr>
          <w:webHidden/>
          <w:sz w:val="26"/>
          <w:rPrChange w:id="272" w:author="LENOVO" w:date="2024-12-18T23:45:00Z">
            <w:rPr>
              <w:webHidden/>
            </w:rPr>
          </w:rPrChange>
        </w:rPr>
        <w:fldChar w:fldCharType="begin"/>
      </w:r>
      <w:r w:rsidR="00F26391" w:rsidRPr="005A56F2">
        <w:rPr>
          <w:rFonts w:hint="eastAsia"/>
          <w:webHidden/>
          <w:sz w:val="26"/>
          <w:rPrChange w:id="273" w:author="LENOVO" w:date="2024-12-18T23:45:00Z">
            <w:rPr>
              <w:rFonts w:hint="eastAsia"/>
              <w:webHidden/>
            </w:rPr>
          </w:rPrChange>
        </w:rPr>
        <w:instrText xml:space="preserve"> PAGEREF _Toc181630608 \h </w:instrText>
      </w:r>
      <w:r w:rsidR="00F26391" w:rsidRPr="005A56F2">
        <w:rPr>
          <w:webHidden/>
          <w:sz w:val="26"/>
          <w:rPrChange w:id="274" w:author="LENOVO" w:date="2024-12-18T23:45:00Z">
            <w:rPr>
              <w:webHidden/>
              <w:sz w:val="26"/>
            </w:rPr>
          </w:rPrChange>
        </w:rPr>
      </w:r>
      <w:r w:rsidR="00F26391" w:rsidRPr="005A56F2">
        <w:rPr>
          <w:webHidden/>
          <w:sz w:val="26"/>
          <w:rPrChange w:id="275" w:author="LENOVO" w:date="2024-12-18T23:45:00Z">
            <w:rPr>
              <w:webHidden/>
            </w:rPr>
          </w:rPrChange>
        </w:rPr>
        <w:fldChar w:fldCharType="separate"/>
      </w:r>
      <w:r w:rsidR="00F26391" w:rsidRPr="005A56F2">
        <w:rPr>
          <w:rFonts w:hint="eastAsia"/>
          <w:webHidden/>
          <w:sz w:val="26"/>
          <w:rPrChange w:id="276" w:author="LENOVO" w:date="2024-12-18T23:45:00Z">
            <w:rPr>
              <w:rFonts w:hint="eastAsia"/>
              <w:webHidden/>
            </w:rPr>
          </w:rPrChange>
        </w:rPr>
        <w:t>6</w:t>
      </w:r>
      <w:r w:rsidR="00F26391" w:rsidRPr="005A56F2">
        <w:rPr>
          <w:webHidden/>
          <w:sz w:val="26"/>
          <w:rPrChange w:id="277" w:author="LENOVO" w:date="2024-12-18T23:45:00Z">
            <w:rPr>
              <w:webHidden/>
            </w:rPr>
          </w:rPrChange>
        </w:rPr>
        <w:fldChar w:fldCharType="end"/>
      </w:r>
      <w:r w:rsidRPr="005A56F2">
        <w:rPr>
          <w:sz w:val="26"/>
          <w:rPrChange w:id="278" w:author="LENOVO" w:date="2024-12-18T23:45:00Z">
            <w:rPr/>
          </w:rPrChange>
        </w:rPr>
        <w:fldChar w:fldCharType="end"/>
      </w:r>
    </w:p>
    <w:p w14:paraId="63D4577A" w14:textId="350469F5" w:rsidR="00F26391" w:rsidRPr="005A56F2" w:rsidRDefault="00724A7C">
      <w:pPr>
        <w:pStyle w:val="TOC2"/>
        <w:rPr>
          <w:rFonts w:asciiTheme="minorHAnsi" w:eastAsiaTheme="minorEastAsia" w:hAnsiTheme="minorHAnsi" w:cstheme="minorBidi"/>
          <w:i w:val="0"/>
          <w:iCs w:val="0"/>
          <w:kern w:val="2"/>
          <w:sz w:val="28"/>
          <w:lang w:val="en-US" w:eastAsia="zh-CN"/>
          <w14:ligatures w14:val="standardContextual"/>
          <w:rPrChange w:id="279" w:author="LENOVO" w:date="2024-12-18T23:45:00Z">
            <w:rPr>
              <w:rFonts w:asciiTheme="minorHAnsi" w:eastAsiaTheme="minorEastAsia" w:hAnsiTheme="minorHAnsi" w:cstheme="minorBidi"/>
              <w:i w:val="0"/>
              <w:iCs w:val="0"/>
              <w:kern w:val="2"/>
              <w:lang w:val="en-US" w:eastAsia="zh-CN"/>
              <w14:ligatures w14:val="standardContextual"/>
            </w:rPr>
          </w:rPrChange>
        </w:rPr>
      </w:pPr>
      <w:r w:rsidRPr="005A56F2">
        <w:rPr>
          <w:sz w:val="26"/>
          <w:rPrChange w:id="280" w:author="LENOVO" w:date="2024-12-18T23:45:00Z">
            <w:rPr/>
          </w:rPrChange>
        </w:rPr>
        <w:fldChar w:fldCharType="begin"/>
      </w:r>
      <w:r w:rsidRPr="005A56F2">
        <w:rPr>
          <w:rFonts w:hint="eastAsia"/>
          <w:sz w:val="26"/>
          <w:rPrChange w:id="281" w:author="LENOVO" w:date="2024-12-18T23:45:00Z">
            <w:rPr>
              <w:rFonts w:hint="eastAsia"/>
            </w:rPr>
          </w:rPrChange>
        </w:rPr>
        <w:instrText xml:space="preserve"> HYPERLINK \l "_Toc181630609" </w:instrText>
      </w:r>
      <w:r w:rsidRPr="005A56F2">
        <w:rPr>
          <w:sz w:val="26"/>
          <w:rPrChange w:id="282" w:author="LENOVO" w:date="2024-12-18T23:45:00Z">
            <w:rPr/>
          </w:rPrChange>
        </w:rPr>
        <w:fldChar w:fldCharType="separate"/>
      </w:r>
      <w:r w:rsidR="00F26391" w:rsidRPr="005A56F2">
        <w:rPr>
          <w:rStyle w:val="Hyperlink"/>
          <w:rFonts w:hint="eastAsia"/>
          <w:sz w:val="26"/>
          <w:rPrChange w:id="283" w:author="LENOVO" w:date="2024-12-18T23:45:00Z">
            <w:rPr>
              <w:rStyle w:val="Hyperlink"/>
              <w:rFonts w:hint="eastAsia"/>
            </w:rPr>
          </w:rPrChange>
        </w:rPr>
        <w:t>2.1.</w:t>
      </w:r>
      <w:r w:rsidR="00F26391" w:rsidRPr="005A56F2">
        <w:rPr>
          <w:rFonts w:asciiTheme="minorHAnsi" w:eastAsiaTheme="minorEastAsia" w:hAnsiTheme="minorHAnsi" w:cstheme="minorBidi"/>
          <w:i w:val="0"/>
          <w:iCs w:val="0"/>
          <w:kern w:val="2"/>
          <w:sz w:val="28"/>
          <w:lang w:val="en-US" w:eastAsia="zh-CN"/>
          <w14:ligatures w14:val="standardContextual"/>
          <w:rPrChange w:id="284" w:author="LENOVO" w:date="2024-12-18T23:45:00Z">
            <w:rPr>
              <w:rFonts w:asciiTheme="minorHAnsi" w:eastAsiaTheme="minorEastAsia" w:hAnsiTheme="minorHAnsi" w:cstheme="minorBidi"/>
              <w:i w:val="0"/>
              <w:iCs w:val="0"/>
              <w:kern w:val="2"/>
              <w:lang w:val="en-US" w:eastAsia="zh-CN"/>
              <w14:ligatures w14:val="standardContextual"/>
            </w:rPr>
          </w:rPrChange>
        </w:rPr>
        <w:tab/>
      </w:r>
      <w:r w:rsidR="00F26391" w:rsidRPr="005A56F2">
        <w:rPr>
          <w:rStyle w:val="Hyperlink"/>
          <w:rFonts w:hint="eastAsia"/>
          <w:sz w:val="26"/>
          <w:rPrChange w:id="285" w:author="LENOVO" w:date="2024-12-18T23:45:00Z">
            <w:rPr>
              <w:rStyle w:val="Hyperlink"/>
              <w:rFonts w:hint="eastAsia"/>
            </w:rPr>
          </w:rPrChange>
        </w:rPr>
        <w:t xml:space="preserve">Yêu </w:t>
      </w:r>
      <w:r w:rsidR="00F26391" w:rsidRPr="005A56F2">
        <w:rPr>
          <w:rStyle w:val="Hyperlink"/>
          <w:sz w:val="26"/>
          <w:rPrChange w:id="286" w:author="LENOVO" w:date="2024-12-18T23:45:00Z">
            <w:rPr>
              <w:rStyle w:val="Hyperlink"/>
            </w:rPr>
          </w:rPrChange>
        </w:rPr>
        <w:t>cầu</w:t>
      </w:r>
      <w:r w:rsidR="00F26391" w:rsidRPr="005A56F2">
        <w:rPr>
          <w:rStyle w:val="Hyperlink"/>
          <w:rFonts w:hint="eastAsia"/>
          <w:sz w:val="26"/>
          <w:rPrChange w:id="287" w:author="LENOVO" w:date="2024-12-18T23:45:00Z">
            <w:rPr>
              <w:rStyle w:val="Hyperlink"/>
              <w:rFonts w:hint="eastAsia"/>
            </w:rPr>
          </w:rPrChange>
        </w:rPr>
        <w:t xml:space="preserve"> </w:t>
      </w:r>
      <w:r w:rsidR="00F26391" w:rsidRPr="005A56F2">
        <w:rPr>
          <w:rStyle w:val="Hyperlink"/>
          <w:rFonts w:hint="cs"/>
          <w:sz w:val="26"/>
          <w:rPrChange w:id="288" w:author="LENOVO" w:date="2024-12-18T23:45:00Z">
            <w:rPr>
              <w:rStyle w:val="Hyperlink"/>
              <w:rFonts w:hint="cs"/>
            </w:rPr>
          </w:rPrChange>
        </w:rPr>
        <w:t>đ</w:t>
      </w:r>
      <w:r w:rsidR="00F26391" w:rsidRPr="005A56F2">
        <w:rPr>
          <w:rStyle w:val="Hyperlink"/>
          <w:sz w:val="26"/>
          <w:rPrChange w:id="289" w:author="LENOVO" w:date="2024-12-18T23:45:00Z">
            <w:rPr>
              <w:rStyle w:val="Hyperlink"/>
            </w:rPr>
          </w:rPrChange>
        </w:rPr>
        <w:t>ối</w:t>
      </w:r>
      <w:r w:rsidR="00F26391" w:rsidRPr="005A56F2">
        <w:rPr>
          <w:rStyle w:val="Hyperlink"/>
          <w:rFonts w:hint="eastAsia"/>
          <w:sz w:val="26"/>
          <w:rPrChange w:id="290" w:author="LENOVO" w:date="2024-12-18T23:45:00Z">
            <w:rPr>
              <w:rStyle w:val="Hyperlink"/>
              <w:rFonts w:hint="eastAsia"/>
            </w:rPr>
          </w:rPrChange>
        </w:rPr>
        <w:t xml:space="preserve"> </w:t>
      </w:r>
      <w:r w:rsidR="00F26391" w:rsidRPr="005A56F2">
        <w:rPr>
          <w:rStyle w:val="Hyperlink"/>
          <w:sz w:val="26"/>
          <w:rPrChange w:id="291" w:author="LENOVO" w:date="2024-12-18T23:45:00Z">
            <w:rPr>
              <w:rStyle w:val="Hyperlink"/>
            </w:rPr>
          </w:rPrChange>
        </w:rPr>
        <w:t>với</w:t>
      </w:r>
      <w:r w:rsidR="00F26391" w:rsidRPr="005A56F2">
        <w:rPr>
          <w:rStyle w:val="Hyperlink"/>
          <w:rFonts w:hint="eastAsia"/>
          <w:sz w:val="26"/>
          <w:rPrChange w:id="292" w:author="LENOVO" w:date="2024-12-18T23:45:00Z">
            <w:rPr>
              <w:rStyle w:val="Hyperlink"/>
              <w:rFonts w:hint="eastAsia"/>
            </w:rPr>
          </w:rPrChange>
        </w:rPr>
        <w:t xml:space="preserve"> </w:t>
      </w:r>
      <w:r w:rsidR="00F26391" w:rsidRPr="005A56F2">
        <w:rPr>
          <w:rStyle w:val="Hyperlink"/>
          <w:sz w:val="26"/>
          <w:rPrChange w:id="293" w:author="LENOVO" w:date="2024-12-18T23:45:00Z">
            <w:rPr>
              <w:rStyle w:val="Hyperlink"/>
            </w:rPr>
          </w:rPrChange>
        </w:rPr>
        <w:t>thiết</w:t>
      </w:r>
      <w:r w:rsidR="00F26391" w:rsidRPr="005A56F2">
        <w:rPr>
          <w:rStyle w:val="Hyperlink"/>
          <w:rFonts w:hint="eastAsia"/>
          <w:sz w:val="26"/>
          <w:rPrChange w:id="294" w:author="LENOVO" w:date="2024-12-18T23:45:00Z">
            <w:rPr>
              <w:rStyle w:val="Hyperlink"/>
              <w:rFonts w:hint="eastAsia"/>
            </w:rPr>
          </w:rPrChange>
        </w:rPr>
        <w:t xml:space="preserve"> </w:t>
      </w:r>
      <w:r w:rsidR="00F26391" w:rsidRPr="005A56F2">
        <w:rPr>
          <w:rStyle w:val="Hyperlink"/>
          <w:sz w:val="26"/>
          <w:rPrChange w:id="295" w:author="LENOVO" w:date="2024-12-18T23:45:00Z">
            <w:rPr>
              <w:rStyle w:val="Hyperlink"/>
            </w:rPr>
          </w:rPrChange>
        </w:rPr>
        <w:t>kế:</w:t>
      </w:r>
      <w:r w:rsidR="00F26391" w:rsidRPr="005A56F2">
        <w:rPr>
          <w:rFonts w:hint="eastAsia"/>
          <w:webHidden/>
          <w:sz w:val="26"/>
          <w:rPrChange w:id="296" w:author="LENOVO" w:date="2024-12-18T23:45:00Z">
            <w:rPr>
              <w:rFonts w:hint="eastAsia"/>
              <w:webHidden/>
            </w:rPr>
          </w:rPrChange>
        </w:rPr>
        <w:tab/>
      </w:r>
      <w:r w:rsidR="00F26391" w:rsidRPr="005A56F2">
        <w:rPr>
          <w:webHidden/>
          <w:sz w:val="26"/>
          <w:rPrChange w:id="297" w:author="LENOVO" w:date="2024-12-18T23:45:00Z">
            <w:rPr>
              <w:webHidden/>
            </w:rPr>
          </w:rPrChange>
        </w:rPr>
        <w:fldChar w:fldCharType="begin"/>
      </w:r>
      <w:r w:rsidR="00F26391" w:rsidRPr="005A56F2">
        <w:rPr>
          <w:rFonts w:hint="eastAsia"/>
          <w:webHidden/>
          <w:sz w:val="26"/>
          <w:rPrChange w:id="298" w:author="LENOVO" w:date="2024-12-18T23:45:00Z">
            <w:rPr>
              <w:rFonts w:hint="eastAsia"/>
              <w:webHidden/>
            </w:rPr>
          </w:rPrChange>
        </w:rPr>
        <w:instrText xml:space="preserve"> PAGEREF _Toc181630609 \h </w:instrText>
      </w:r>
      <w:r w:rsidR="00F26391" w:rsidRPr="005A56F2">
        <w:rPr>
          <w:webHidden/>
          <w:sz w:val="26"/>
          <w:rPrChange w:id="299" w:author="LENOVO" w:date="2024-12-18T23:45:00Z">
            <w:rPr>
              <w:webHidden/>
              <w:sz w:val="26"/>
            </w:rPr>
          </w:rPrChange>
        </w:rPr>
      </w:r>
      <w:r w:rsidR="00F26391" w:rsidRPr="005A56F2">
        <w:rPr>
          <w:webHidden/>
          <w:sz w:val="26"/>
          <w:rPrChange w:id="300" w:author="LENOVO" w:date="2024-12-18T23:45:00Z">
            <w:rPr>
              <w:webHidden/>
            </w:rPr>
          </w:rPrChange>
        </w:rPr>
        <w:fldChar w:fldCharType="separate"/>
      </w:r>
      <w:r w:rsidR="00F26391" w:rsidRPr="005A56F2">
        <w:rPr>
          <w:rFonts w:hint="eastAsia"/>
          <w:webHidden/>
          <w:sz w:val="26"/>
          <w:rPrChange w:id="301" w:author="LENOVO" w:date="2024-12-18T23:45:00Z">
            <w:rPr>
              <w:rFonts w:hint="eastAsia"/>
              <w:webHidden/>
            </w:rPr>
          </w:rPrChange>
        </w:rPr>
        <w:t>6</w:t>
      </w:r>
      <w:r w:rsidR="00F26391" w:rsidRPr="005A56F2">
        <w:rPr>
          <w:webHidden/>
          <w:sz w:val="26"/>
          <w:rPrChange w:id="302" w:author="LENOVO" w:date="2024-12-18T23:45:00Z">
            <w:rPr>
              <w:webHidden/>
            </w:rPr>
          </w:rPrChange>
        </w:rPr>
        <w:fldChar w:fldCharType="end"/>
      </w:r>
      <w:r w:rsidRPr="005A56F2">
        <w:rPr>
          <w:sz w:val="26"/>
          <w:rPrChange w:id="303" w:author="LENOVO" w:date="2024-12-18T23:45:00Z">
            <w:rPr/>
          </w:rPrChange>
        </w:rPr>
        <w:fldChar w:fldCharType="end"/>
      </w:r>
    </w:p>
    <w:p w14:paraId="642CE11F" w14:textId="46AB1BD1"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0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05" w:author="LENOVO" w:date="2024-12-18T23:45:00Z">
            <w:rPr/>
          </w:rPrChange>
        </w:rPr>
        <w:fldChar w:fldCharType="begin"/>
      </w:r>
      <w:r w:rsidRPr="005A56F2">
        <w:rPr>
          <w:rFonts w:hint="eastAsia"/>
          <w:sz w:val="26"/>
          <w:rPrChange w:id="306" w:author="LENOVO" w:date="2024-12-18T23:45:00Z">
            <w:rPr>
              <w:rFonts w:hint="eastAsia"/>
            </w:rPr>
          </w:rPrChange>
        </w:rPr>
        <w:instrText xml:space="preserve"> HYPERLINK \l "_Toc181630610" </w:instrText>
      </w:r>
      <w:r w:rsidRPr="005A56F2">
        <w:rPr>
          <w:sz w:val="26"/>
          <w:rPrChange w:id="307" w:author="LENOVO" w:date="2024-12-18T23:45:00Z">
            <w:rPr/>
          </w:rPrChange>
        </w:rPr>
        <w:fldChar w:fldCharType="separate"/>
      </w:r>
      <w:r w:rsidR="00F26391" w:rsidRPr="005A56F2">
        <w:rPr>
          <w:rStyle w:val="Hyperlink"/>
          <w:rFonts w:hint="eastAsia"/>
          <w:sz w:val="26"/>
          <w:lang w:val="fr-FR"/>
          <w:rPrChange w:id="308" w:author="LENOVO" w:date="2024-12-18T23:45:00Z">
            <w:rPr>
              <w:rStyle w:val="Hyperlink"/>
              <w:rFonts w:hint="eastAsia"/>
              <w:lang w:val="fr-FR"/>
            </w:rPr>
          </w:rPrChange>
        </w:rPr>
        <w:t>3.</w:t>
      </w:r>
      <w:r w:rsidR="00F26391" w:rsidRPr="005A56F2">
        <w:rPr>
          <w:rFonts w:asciiTheme="minorHAnsi" w:eastAsiaTheme="minorEastAsia" w:hAnsiTheme="minorHAnsi" w:cstheme="minorBidi"/>
          <w:b w:val="0"/>
          <w:bCs w:val="0"/>
          <w:kern w:val="2"/>
          <w:sz w:val="28"/>
          <w:lang w:val="en-US" w:eastAsia="zh-CN"/>
          <w14:ligatures w14:val="standardContextual"/>
          <w:rPrChange w:id="309"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310" w:author="LENOVO" w:date="2024-12-18T23:45:00Z">
            <w:rPr>
              <w:rStyle w:val="Hyperlink"/>
              <w:lang w:val="fr-FR"/>
            </w:rPr>
          </w:rPrChange>
        </w:rPr>
        <w:t>Thuật</w:t>
      </w:r>
      <w:r w:rsidR="00F26391" w:rsidRPr="005A56F2">
        <w:rPr>
          <w:rStyle w:val="Hyperlink"/>
          <w:rFonts w:hint="eastAsia"/>
          <w:sz w:val="26"/>
          <w:lang w:val="fr-FR"/>
          <w:rPrChange w:id="311" w:author="LENOVO" w:date="2024-12-18T23:45:00Z">
            <w:rPr>
              <w:rStyle w:val="Hyperlink"/>
              <w:rFonts w:hint="eastAsia"/>
              <w:lang w:val="fr-FR"/>
            </w:rPr>
          </w:rPrChange>
        </w:rPr>
        <w:t xml:space="preserve"> toán</w:t>
      </w:r>
      <w:r w:rsidR="00F26391" w:rsidRPr="005A56F2">
        <w:rPr>
          <w:rFonts w:hint="eastAsia"/>
          <w:webHidden/>
          <w:sz w:val="26"/>
          <w:rPrChange w:id="312" w:author="LENOVO" w:date="2024-12-18T23:45:00Z">
            <w:rPr>
              <w:rFonts w:hint="eastAsia"/>
              <w:webHidden/>
            </w:rPr>
          </w:rPrChange>
        </w:rPr>
        <w:tab/>
      </w:r>
      <w:r w:rsidR="00F26391" w:rsidRPr="005A56F2">
        <w:rPr>
          <w:webHidden/>
          <w:sz w:val="26"/>
          <w:rPrChange w:id="313" w:author="LENOVO" w:date="2024-12-18T23:45:00Z">
            <w:rPr>
              <w:webHidden/>
            </w:rPr>
          </w:rPrChange>
        </w:rPr>
        <w:fldChar w:fldCharType="begin"/>
      </w:r>
      <w:r w:rsidR="00F26391" w:rsidRPr="005A56F2">
        <w:rPr>
          <w:rFonts w:hint="eastAsia"/>
          <w:webHidden/>
          <w:sz w:val="26"/>
          <w:rPrChange w:id="314" w:author="LENOVO" w:date="2024-12-18T23:45:00Z">
            <w:rPr>
              <w:rFonts w:hint="eastAsia"/>
              <w:webHidden/>
            </w:rPr>
          </w:rPrChange>
        </w:rPr>
        <w:instrText xml:space="preserve"> PAGEREF _Toc181630610 \h </w:instrText>
      </w:r>
      <w:r w:rsidR="00F26391" w:rsidRPr="005A56F2">
        <w:rPr>
          <w:webHidden/>
          <w:sz w:val="26"/>
          <w:rPrChange w:id="315" w:author="LENOVO" w:date="2024-12-18T23:45:00Z">
            <w:rPr>
              <w:webHidden/>
              <w:sz w:val="26"/>
            </w:rPr>
          </w:rPrChange>
        </w:rPr>
      </w:r>
      <w:r w:rsidR="00F26391" w:rsidRPr="005A56F2">
        <w:rPr>
          <w:webHidden/>
          <w:sz w:val="26"/>
          <w:rPrChange w:id="316" w:author="LENOVO" w:date="2024-12-18T23:45:00Z">
            <w:rPr>
              <w:webHidden/>
            </w:rPr>
          </w:rPrChange>
        </w:rPr>
        <w:fldChar w:fldCharType="separate"/>
      </w:r>
      <w:r w:rsidR="00F26391" w:rsidRPr="005A56F2">
        <w:rPr>
          <w:rFonts w:hint="eastAsia"/>
          <w:webHidden/>
          <w:sz w:val="26"/>
          <w:rPrChange w:id="317" w:author="LENOVO" w:date="2024-12-18T23:45:00Z">
            <w:rPr>
              <w:rFonts w:hint="eastAsia"/>
              <w:webHidden/>
            </w:rPr>
          </w:rPrChange>
        </w:rPr>
        <w:t>6</w:t>
      </w:r>
      <w:r w:rsidR="00F26391" w:rsidRPr="005A56F2">
        <w:rPr>
          <w:webHidden/>
          <w:sz w:val="26"/>
          <w:rPrChange w:id="318" w:author="LENOVO" w:date="2024-12-18T23:45:00Z">
            <w:rPr>
              <w:webHidden/>
            </w:rPr>
          </w:rPrChange>
        </w:rPr>
        <w:fldChar w:fldCharType="end"/>
      </w:r>
      <w:r w:rsidRPr="005A56F2">
        <w:rPr>
          <w:sz w:val="26"/>
          <w:rPrChange w:id="319" w:author="LENOVO" w:date="2024-12-18T23:45:00Z">
            <w:rPr/>
          </w:rPrChange>
        </w:rPr>
        <w:fldChar w:fldCharType="end"/>
      </w:r>
    </w:p>
    <w:p w14:paraId="28C5617E" w14:textId="62E6F185"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2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21" w:author="LENOVO" w:date="2024-12-18T23:45:00Z">
            <w:rPr/>
          </w:rPrChange>
        </w:rPr>
        <w:fldChar w:fldCharType="begin"/>
      </w:r>
      <w:r w:rsidRPr="005A56F2">
        <w:rPr>
          <w:rFonts w:hint="eastAsia"/>
          <w:sz w:val="26"/>
          <w:rPrChange w:id="322" w:author="LENOVO" w:date="2024-12-18T23:45:00Z">
            <w:rPr>
              <w:rFonts w:hint="eastAsia"/>
            </w:rPr>
          </w:rPrChange>
        </w:rPr>
        <w:instrText xml:space="preserve"> HYPERLINK \l "_Toc181630611" </w:instrText>
      </w:r>
      <w:r w:rsidRPr="005A56F2">
        <w:rPr>
          <w:sz w:val="26"/>
          <w:rPrChange w:id="323" w:author="LENOVO" w:date="2024-12-18T23:45:00Z">
            <w:rPr/>
          </w:rPrChange>
        </w:rPr>
        <w:fldChar w:fldCharType="separate"/>
      </w:r>
      <w:r w:rsidR="00F26391" w:rsidRPr="005A56F2">
        <w:rPr>
          <w:rStyle w:val="Hyperlink"/>
          <w:rFonts w:hint="eastAsia"/>
          <w:sz w:val="26"/>
          <w:lang w:val="fr-FR"/>
          <w:rPrChange w:id="324" w:author="LENOVO" w:date="2024-12-18T23:45:00Z">
            <w:rPr>
              <w:rStyle w:val="Hyperlink"/>
              <w:rFonts w:hint="eastAsia"/>
              <w:lang w:val="fr-FR"/>
            </w:rPr>
          </w:rPrChange>
        </w:rPr>
        <w:t>4.</w:t>
      </w:r>
      <w:r w:rsidR="00F26391" w:rsidRPr="005A56F2">
        <w:rPr>
          <w:rFonts w:asciiTheme="minorHAnsi" w:eastAsiaTheme="minorEastAsia" w:hAnsiTheme="minorHAnsi" w:cstheme="minorBidi"/>
          <w:b w:val="0"/>
          <w:bCs w:val="0"/>
          <w:kern w:val="2"/>
          <w:sz w:val="28"/>
          <w:lang w:val="en-US" w:eastAsia="zh-CN"/>
          <w14:ligatures w14:val="standardContextual"/>
          <w:rPrChange w:id="325"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rFonts w:hint="eastAsia"/>
          <w:sz w:val="26"/>
          <w:lang w:val="fr-FR"/>
          <w:rPrChange w:id="326" w:author="LENOVO" w:date="2024-12-18T23:45:00Z">
            <w:rPr>
              <w:rStyle w:val="Hyperlink"/>
              <w:rFonts w:hint="eastAsia"/>
              <w:lang w:val="fr-FR"/>
            </w:rPr>
          </w:rPrChange>
        </w:rPr>
        <w:t>Mô hình C và testbench</w:t>
      </w:r>
      <w:r w:rsidR="00F26391" w:rsidRPr="005A56F2">
        <w:rPr>
          <w:rFonts w:hint="eastAsia"/>
          <w:webHidden/>
          <w:sz w:val="26"/>
          <w:rPrChange w:id="327" w:author="LENOVO" w:date="2024-12-18T23:45:00Z">
            <w:rPr>
              <w:rFonts w:hint="eastAsia"/>
              <w:webHidden/>
            </w:rPr>
          </w:rPrChange>
        </w:rPr>
        <w:tab/>
      </w:r>
      <w:r w:rsidR="00F26391" w:rsidRPr="005A56F2">
        <w:rPr>
          <w:webHidden/>
          <w:sz w:val="26"/>
          <w:rPrChange w:id="328" w:author="LENOVO" w:date="2024-12-18T23:45:00Z">
            <w:rPr>
              <w:webHidden/>
            </w:rPr>
          </w:rPrChange>
        </w:rPr>
        <w:fldChar w:fldCharType="begin"/>
      </w:r>
      <w:r w:rsidR="00F26391" w:rsidRPr="005A56F2">
        <w:rPr>
          <w:rFonts w:hint="eastAsia"/>
          <w:webHidden/>
          <w:sz w:val="26"/>
          <w:rPrChange w:id="329" w:author="LENOVO" w:date="2024-12-18T23:45:00Z">
            <w:rPr>
              <w:rFonts w:hint="eastAsia"/>
              <w:webHidden/>
            </w:rPr>
          </w:rPrChange>
        </w:rPr>
        <w:instrText xml:space="preserve"> PAGEREF _Toc181630611 \h </w:instrText>
      </w:r>
      <w:r w:rsidR="00F26391" w:rsidRPr="005A56F2">
        <w:rPr>
          <w:webHidden/>
          <w:sz w:val="26"/>
          <w:rPrChange w:id="330" w:author="LENOVO" w:date="2024-12-18T23:45:00Z">
            <w:rPr>
              <w:webHidden/>
              <w:sz w:val="26"/>
            </w:rPr>
          </w:rPrChange>
        </w:rPr>
      </w:r>
      <w:r w:rsidR="00F26391" w:rsidRPr="005A56F2">
        <w:rPr>
          <w:webHidden/>
          <w:sz w:val="26"/>
          <w:rPrChange w:id="331" w:author="LENOVO" w:date="2024-12-18T23:45:00Z">
            <w:rPr>
              <w:webHidden/>
            </w:rPr>
          </w:rPrChange>
        </w:rPr>
        <w:fldChar w:fldCharType="separate"/>
      </w:r>
      <w:r w:rsidR="00F26391" w:rsidRPr="005A56F2">
        <w:rPr>
          <w:rFonts w:hint="eastAsia"/>
          <w:webHidden/>
          <w:sz w:val="26"/>
          <w:rPrChange w:id="332" w:author="LENOVO" w:date="2024-12-18T23:45:00Z">
            <w:rPr>
              <w:rFonts w:hint="eastAsia"/>
              <w:webHidden/>
            </w:rPr>
          </w:rPrChange>
        </w:rPr>
        <w:t>7</w:t>
      </w:r>
      <w:r w:rsidR="00F26391" w:rsidRPr="005A56F2">
        <w:rPr>
          <w:webHidden/>
          <w:sz w:val="26"/>
          <w:rPrChange w:id="333" w:author="LENOVO" w:date="2024-12-18T23:45:00Z">
            <w:rPr>
              <w:webHidden/>
            </w:rPr>
          </w:rPrChange>
        </w:rPr>
        <w:fldChar w:fldCharType="end"/>
      </w:r>
      <w:r w:rsidRPr="005A56F2">
        <w:rPr>
          <w:sz w:val="26"/>
          <w:rPrChange w:id="334" w:author="LENOVO" w:date="2024-12-18T23:45:00Z">
            <w:rPr/>
          </w:rPrChange>
        </w:rPr>
        <w:fldChar w:fldCharType="end"/>
      </w:r>
    </w:p>
    <w:p w14:paraId="3739E296" w14:textId="20D675E2"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3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36" w:author="LENOVO" w:date="2024-12-18T23:45:00Z">
            <w:rPr/>
          </w:rPrChange>
        </w:rPr>
        <w:fldChar w:fldCharType="begin"/>
      </w:r>
      <w:r w:rsidRPr="005A56F2">
        <w:rPr>
          <w:rFonts w:hint="eastAsia"/>
          <w:sz w:val="26"/>
          <w:rPrChange w:id="337" w:author="LENOVO" w:date="2024-12-18T23:45:00Z">
            <w:rPr>
              <w:rFonts w:hint="eastAsia"/>
            </w:rPr>
          </w:rPrChange>
        </w:rPr>
        <w:instrText xml:space="preserve"> HYPERLINK \l "_Toc181630612" </w:instrText>
      </w:r>
      <w:r w:rsidRPr="005A56F2">
        <w:rPr>
          <w:sz w:val="26"/>
          <w:rPrChange w:id="338" w:author="LENOVO" w:date="2024-12-18T23:45:00Z">
            <w:rPr/>
          </w:rPrChange>
        </w:rPr>
        <w:fldChar w:fldCharType="separate"/>
      </w:r>
      <w:r w:rsidR="00F26391" w:rsidRPr="005A56F2">
        <w:rPr>
          <w:rStyle w:val="Hyperlink"/>
          <w:rFonts w:hint="eastAsia"/>
          <w:sz w:val="26"/>
          <w:lang w:val="fr-FR"/>
          <w:rPrChange w:id="339" w:author="LENOVO" w:date="2024-12-18T23:45:00Z">
            <w:rPr>
              <w:rStyle w:val="Hyperlink"/>
              <w:rFonts w:hint="eastAsia"/>
              <w:lang w:val="fr-FR"/>
            </w:rPr>
          </w:rPrChange>
        </w:rPr>
        <w:t>5.</w:t>
      </w:r>
      <w:r w:rsidR="00F26391" w:rsidRPr="005A56F2">
        <w:rPr>
          <w:rFonts w:asciiTheme="minorHAnsi" w:eastAsiaTheme="minorEastAsia" w:hAnsiTheme="minorHAnsi" w:cstheme="minorBidi"/>
          <w:b w:val="0"/>
          <w:bCs w:val="0"/>
          <w:kern w:val="2"/>
          <w:sz w:val="28"/>
          <w:lang w:val="en-US" w:eastAsia="zh-CN"/>
          <w14:ligatures w14:val="standardContextual"/>
          <w:rPrChange w:id="340"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lang w:val="fr-FR"/>
          <w:rPrChange w:id="341" w:author="LENOVO" w:date="2024-12-18T23:45:00Z">
            <w:rPr>
              <w:rStyle w:val="Hyperlink"/>
              <w:lang w:val="fr-FR"/>
            </w:rPr>
          </w:rPrChange>
        </w:rPr>
        <w:t>Tối</w:t>
      </w:r>
      <w:r w:rsidR="00F26391" w:rsidRPr="005A56F2">
        <w:rPr>
          <w:rStyle w:val="Hyperlink"/>
          <w:rFonts w:hint="eastAsia"/>
          <w:sz w:val="26"/>
          <w:lang w:val="fr-FR"/>
          <w:rPrChange w:id="342" w:author="LENOVO" w:date="2024-12-18T23:45:00Z">
            <w:rPr>
              <w:rStyle w:val="Hyperlink"/>
              <w:rFonts w:hint="eastAsia"/>
              <w:lang w:val="fr-FR"/>
            </w:rPr>
          </w:rPrChange>
        </w:rPr>
        <w:t xml:space="preserve"> </w:t>
      </w:r>
      <w:r w:rsidR="00F26391" w:rsidRPr="005A56F2">
        <w:rPr>
          <w:rStyle w:val="Hyperlink"/>
          <w:rFonts w:hint="cs"/>
          <w:sz w:val="26"/>
          <w:lang w:val="fr-FR"/>
          <w:rPrChange w:id="343" w:author="LENOVO" w:date="2024-12-18T23:45:00Z">
            <w:rPr>
              <w:rStyle w:val="Hyperlink"/>
              <w:rFonts w:hint="cs"/>
              <w:lang w:val="fr-FR"/>
            </w:rPr>
          </w:rPrChange>
        </w:rPr>
        <w:t>ư</w:t>
      </w:r>
      <w:r w:rsidR="00F26391" w:rsidRPr="005A56F2">
        <w:rPr>
          <w:rStyle w:val="Hyperlink"/>
          <w:rFonts w:hint="eastAsia"/>
          <w:sz w:val="26"/>
          <w:lang w:val="fr-FR"/>
          <w:rPrChange w:id="344" w:author="LENOVO" w:date="2024-12-18T23:45:00Z">
            <w:rPr>
              <w:rStyle w:val="Hyperlink"/>
              <w:rFonts w:hint="eastAsia"/>
              <w:lang w:val="fr-FR"/>
            </w:rPr>
          </w:rPrChange>
        </w:rPr>
        <w:t xml:space="preserve">u </w:t>
      </w:r>
      <w:r w:rsidR="00F26391" w:rsidRPr="005A56F2">
        <w:rPr>
          <w:rStyle w:val="Hyperlink"/>
          <w:sz w:val="26"/>
          <w:lang w:val="fr-FR"/>
          <w:rPrChange w:id="345" w:author="LENOVO" w:date="2024-12-18T23:45:00Z">
            <w:rPr>
              <w:rStyle w:val="Hyperlink"/>
              <w:lang w:val="fr-FR"/>
            </w:rPr>
          </w:rPrChange>
        </w:rPr>
        <w:t>thiết</w:t>
      </w:r>
      <w:r w:rsidR="00F26391" w:rsidRPr="005A56F2">
        <w:rPr>
          <w:rStyle w:val="Hyperlink"/>
          <w:rFonts w:hint="eastAsia"/>
          <w:sz w:val="26"/>
          <w:lang w:val="fr-FR"/>
          <w:rPrChange w:id="346" w:author="LENOVO" w:date="2024-12-18T23:45:00Z">
            <w:rPr>
              <w:rStyle w:val="Hyperlink"/>
              <w:rFonts w:hint="eastAsia"/>
              <w:lang w:val="fr-FR"/>
            </w:rPr>
          </w:rPrChange>
        </w:rPr>
        <w:t xml:space="preserve"> </w:t>
      </w:r>
      <w:r w:rsidR="00F26391" w:rsidRPr="005A56F2">
        <w:rPr>
          <w:rStyle w:val="Hyperlink"/>
          <w:sz w:val="26"/>
          <w:lang w:val="fr-FR"/>
          <w:rPrChange w:id="347" w:author="LENOVO" w:date="2024-12-18T23:45:00Z">
            <w:rPr>
              <w:rStyle w:val="Hyperlink"/>
              <w:lang w:val="fr-FR"/>
            </w:rPr>
          </w:rPrChange>
        </w:rPr>
        <w:t>kế</w:t>
      </w:r>
      <w:r w:rsidR="00F26391" w:rsidRPr="005A56F2">
        <w:rPr>
          <w:rStyle w:val="Hyperlink"/>
          <w:rFonts w:hint="eastAsia"/>
          <w:sz w:val="26"/>
          <w:lang w:val="fr-FR"/>
          <w:rPrChange w:id="348" w:author="LENOVO" w:date="2024-12-18T23:45:00Z">
            <w:rPr>
              <w:rStyle w:val="Hyperlink"/>
              <w:rFonts w:hint="eastAsia"/>
              <w:lang w:val="fr-FR"/>
            </w:rPr>
          </w:rPrChange>
        </w:rPr>
        <w:t xml:space="preserve"> </w:t>
      </w:r>
      <w:r w:rsidR="00F26391" w:rsidRPr="005A56F2">
        <w:rPr>
          <w:rStyle w:val="Hyperlink"/>
          <w:rFonts w:hint="cs"/>
          <w:sz w:val="26"/>
          <w:lang w:val="fr-FR"/>
          <w:rPrChange w:id="349" w:author="LENOVO" w:date="2024-12-18T23:45:00Z">
            <w:rPr>
              <w:rStyle w:val="Hyperlink"/>
              <w:rFonts w:hint="cs"/>
              <w:lang w:val="fr-FR"/>
            </w:rPr>
          </w:rPrChange>
        </w:rPr>
        <w:t>đ</w:t>
      </w:r>
      <w:r w:rsidR="00F26391" w:rsidRPr="005A56F2">
        <w:rPr>
          <w:rStyle w:val="Hyperlink"/>
          <w:sz w:val="26"/>
          <w:lang w:val="fr-FR"/>
          <w:rPrChange w:id="350" w:author="LENOVO" w:date="2024-12-18T23:45:00Z">
            <w:rPr>
              <w:rStyle w:val="Hyperlink"/>
              <w:lang w:val="fr-FR"/>
            </w:rPr>
          </w:rPrChange>
        </w:rPr>
        <w:t>ể</w:t>
      </w:r>
      <w:r w:rsidR="00F26391" w:rsidRPr="005A56F2">
        <w:rPr>
          <w:rStyle w:val="Hyperlink"/>
          <w:rFonts w:hint="eastAsia"/>
          <w:sz w:val="26"/>
          <w:lang w:val="fr-FR"/>
          <w:rPrChange w:id="351" w:author="LENOVO" w:date="2024-12-18T23:45:00Z">
            <w:rPr>
              <w:rStyle w:val="Hyperlink"/>
              <w:rFonts w:hint="eastAsia"/>
              <w:lang w:val="fr-FR"/>
            </w:rPr>
          </w:rPrChange>
        </w:rPr>
        <w:t xml:space="preserve"> nâng cao </w:t>
      </w:r>
      <w:r w:rsidR="00F26391" w:rsidRPr="005A56F2">
        <w:rPr>
          <w:rStyle w:val="Hyperlink"/>
          <w:sz w:val="26"/>
          <w:lang w:val="fr-FR"/>
          <w:rPrChange w:id="352" w:author="LENOVO" w:date="2024-12-18T23:45:00Z">
            <w:rPr>
              <w:rStyle w:val="Hyperlink"/>
              <w:lang w:val="fr-FR"/>
            </w:rPr>
          </w:rPrChange>
        </w:rPr>
        <w:t>hiệu</w:t>
      </w:r>
      <w:r w:rsidR="00F26391" w:rsidRPr="005A56F2">
        <w:rPr>
          <w:rStyle w:val="Hyperlink"/>
          <w:rFonts w:hint="eastAsia"/>
          <w:sz w:val="26"/>
          <w:lang w:val="fr-FR"/>
          <w:rPrChange w:id="353" w:author="LENOVO" w:date="2024-12-18T23:45:00Z">
            <w:rPr>
              <w:rStyle w:val="Hyperlink"/>
              <w:rFonts w:hint="eastAsia"/>
              <w:lang w:val="fr-FR"/>
            </w:rPr>
          </w:rPrChange>
        </w:rPr>
        <w:t xml:space="preserve"> n</w:t>
      </w:r>
      <w:r w:rsidR="00F26391" w:rsidRPr="005A56F2">
        <w:rPr>
          <w:rStyle w:val="Hyperlink"/>
          <w:rFonts w:hint="cs"/>
          <w:sz w:val="26"/>
          <w:lang w:val="fr-FR"/>
          <w:rPrChange w:id="354" w:author="LENOVO" w:date="2024-12-18T23:45:00Z">
            <w:rPr>
              <w:rStyle w:val="Hyperlink"/>
              <w:rFonts w:hint="cs"/>
              <w:lang w:val="fr-FR"/>
            </w:rPr>
          </w:rPrChange>
        </w:rPr>
        <w:t>ă</w:t>
      </w:r>
      <w:r w:rsidR="00F26391" w:rsidRPr="005A56F2">
        <w:rPr>
          <w:rStyle w:val="Hyperlink"/>
          <w:rFonts w:hint="eastAsia"/>
          <w:sz w:val="26"/>
          <w:lang w:val="fr-FR"/>
          <w:rPrChange w:id="355" w:author="LENOVO" w:date="2024-12-18T23:45:00Z">
            <w:rPr>
              <w:rStyle w:val="Hyperlink"/>
              <w:rFonts w:hint="eastAsia"/>
              <w:lang w:val="fr-FR"/>
            </w:rPr>
          </w:rPrChange>
        </w:rPr>
        <w:t>ng</w:t>
      </w:r>
      <w:r w:rsidR="00F26391" w:rsidRPr="005A56F2">
        <w:rPr>
          <w:rFonts w:hint="eastAsia"/>
          <w:webHidden/>
          <w:sz w:val="26"/>
          <w:rPrChange w:id="356" w:author="LENOVO" w:date="2024-12-18T23:45:00Z">
            <w:rPr>
              <w:rFonts w:hint="eastAsia"/>
              <w:webHidden/>
            </w:rPr>
          </w:rPrChange>
        </w:rPr>
        <w:tab/>
      </w:r>
      <w:r w:rsidR="00F26391" w:rsidRPr="005A56F2">
        <w:rPr>
          <w:webHidden/>
          <w:sz w:val="26"/>
          <w:rPrChange w:id="357" w:author="LENOVO" w:date="2024-12-18T23:45:00Z">
            <w:rPr>
              <w:webHidden/>
            </w:rPr>
          </w:rPrChange>
        </w:rPr>
        <w:fldChar w:fldCharType="begin"/>
      </w:r>
      <w:r w:rsidR="00F26391" w:rsidRPr="005A56F2">
        <w:rPr>
          <w:rFonts w:hint="eastAsia"/>
          <w:webHidden/>
          <w:sz w:val="26"/>
          <w:rPrChange w:id="358" w:author="LENOVO" w:date="2024-12-18T23:45:00Z">
            <w:rPr>
              <w:rFonts w:hint="eastAsia"/>
              <w:webHidden/>
            </w:rPr>
          </w:rPrChange>
        </w:rPr>
        <w:instrText xml:space="preserve"> PAGEREF _Toc181630612 \h </w:instrText>
      </w:r>
      <w:r w:rsidR="00F26391" w:rsidRPr="005A56F2">
        <w:rPr>
          <w:webHidden/>
          <w:sz w:val="26"/>
          <w:rPrChange w:id="359" w:author="LENOVO" w:date="2024-12-18T23:45:00Z">
            <w:rPr>
              <w:webHidden/>
              <w:sz w:val="26"/>
            </w:rPr>
          </w:rPrChange>
        </w:rPr>
      </w:r>
      <w:r w:rsidR="00F26391" w:rsidRPr="005A56F2">
        <w:rPr>
          <w:webHidden/>
          <w:sz w:val="26"/>
          <w:rPrChange w:id="360" w:author="LENOVO" w:date="2024-12-18T23:45:00Z">
            <w:rPr>
              <w:webHidden/>
            </w:rPr>
          </w:rPrChange>
        </w:rPr>
        <w:fldChar w:fldCharType="separate"/>
      </w:r>
      <w:r w:rsidR="00F26391" w:rsidRPr="005A56F2">
        <w:rPr>
          <w:rFonts w:hint="eastAsia"/>
          <w:webHidden/>
          <w:sz w:val="26"/>
          <w:rPrChange w:id="361" w:author="LENOVO" w:date="2024-12-18T23:45:00Z">
            <w:rPr>
              <w:rFonts w:hint="eastAsia"/>
              <w:webHidden/>
            </w:rPr>
          </w:rPrChange>
        </w:rPr>
        <w:t>7</w:t>
      </w:r>
      <w:r w:rsidR="00F26391" w:rsidRPr="005A56F2">
        <w:rPr>
          <w:webHidden/>
          <w:sz w:val="26"/>
          <w:rPrChange w:id="362" w:author="LENOVO" w:date="2024-12-18T23:45:00Z">
            <w:rPr>
              <w:webHidden/>
            </w:rPr>
          </w:rPrChange>
        </w:rPr>
        <w:fldChar w:fldCharType="end"/>
      </w:r>
      <w:r w:rsidRPr="005A56F2">
        <w:rPr>
          <w:sz w:val="26"/>
          <w:rPrChange w:id="363" w:author="LENOVO" w:date="2024-12-18T23:45:00Z">
            <w:rPr/>
          </w:rPrChange>
        </w:rPr>
        <w:fldChar w:fldCharType="end"/>
      </w:r>
    </w:p>
    <w:p w14:paraId="42B656BB" w14:textId="47BC1904"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6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65" w:author="LENOVO" w:date="2024-12-18T23:45:00Z">
            <w:rPr/>
          </w:rPrChange>
        </w:rPr>
        <w:fldChar w:fldCharType="begin"/>
      </w:r>
      <w:r w:rsidRPr="005A56F2">
        <w:rPr>
          <w:rFonts w:hint="eastAsia"/>
          <w:sz w:val="26"/>
          <w:rPrChange w:id="366" w:author="LENOVO" w:date="2024-12-18T23:45:00Z">
            <w:rPr>
              <w:rFonts w:hint="eastAsia"/>
            </w:rPr>
          </w:rPrChange>
        </w:rPr>
        <w:instrText xml:space="preserve"> HYPERLINK \l "_Toc181630613" </w:instrText>
      </w:r>
      <w:r w:rsidRPr="005A56F2">
        <w:rPr>
          <w:sz w:val="26"/>
          <w:rPrChange w:id="367" w:author="LENOVO" w:date="2024-12-18T23:45:00Z">
            <w:rPr/>
          </w:rPrChange>
        </w:rPr>
        <w:fldChar w:fldCharType="separate"/>
      </w:r>
      <w:r w:rsidR="00F26391" w:rsidRPr="005A56F2">
        <w:rPr>
          <w:rStyle w:val="Hyperlink"/>
          <w:rFonts w:hint="eastAsia"/>
          <w:sz w:val="26"/>
          <w:rPrChange w:id="368" w:author="LENOVO" w:date="2024-12-18T23:45:00Z">
            <w:rPr>
              <w:rStyle w:val="Hyperlink"/>
              <w:rFonts w:hint="eastAsia"/>
            </w:rPr>
          </w:rPrChange>
        </w:rPr>
        <w:t>6.</w:t>
      </w:r>
      <w:r w:rsidR="00F26391" w:rsidRPr="005A56F2">
        <w:rPr>
          <w:rFonts w:asciiTheme="minorHAnsi" w:eastAsiaTheme="minorEastAsia" w:hAnsiTheme="minorHAnsi" w:cstheme="minorBidi"/>
          <w:b w:val="0"/>
          <w:bCs w:val="0"/>
          <w:kern w:val="2"/>
          <w:sz w:val="28"/>
          <w:lang w:val="en-US" w:eastAsia="zh-CN"/>
          <w14:ligatures w14:val="standardContextual"/>
          <w:rPrChange w:id="369"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rFonts w:hint="eastAsia"/>
          <w:sz w:val="26"/>
          <w:rPrChange w:id="370" w:author="LENOVO" w:date="2024-12-18T23:45:00Z">
            <w:rPr>
              <w:rStyle w:val="Hyperlink"/>
              <w:rFonts w:hint="eastAsia"/>
            </w:rPr>
          </w:rPrChange>
        </w:rPr>
        <w:t xml:space="preserve">Mô </w:t>
      </w:r>
      <w:r w:rsidR="00F26391" w:rsidRPr="005A56F2">
        <w:rPr>
          <w:rStyle w:val="Hyperlink"/>
          <w:sz w:val="26"/>
          <w:rPrChange w:id="371" w:author="LENOVO" w:date="2024-12-18T23:45:00Z">
            <w:rPr>
              <w:rStyle w:val="Hyperlink"/>
            </w:rPr>
          </w:rPrChange>
        </w:rPr>
        <w:t>phỏng/thực</w:t>
      </w:r>
      <w:r w:rsidR="00F26391" w:rsidRPr="005A56F2">
        <w:rPr>
          <w:rStyle w:val="Hyperlink"/>
          <w:rFonts w:hint="eastAsia"/>
          <w:sz w:val="26"/>
          <w:rPrChange w:id="372" w:author="LENOVO" w:date="2024-12-18T23:45:00Z">
            <w:rPr>
              <w:rStyle w:val="Hyperlink"/>
              <w:rFonts w:hint="eastAsia"/>
            </w:rPr>
          </w:rPrChange>
        </w:rPr>
        <w:t xml:space="preserve"> thi và </w:t>
      </w:r>
      <w:r w:rsidR="00F26391" w:rsidRPr="005A56F2">
        <w:rPr>
          <w:rStyle w:val="Hyperlink"/>
          <w:rFonts w:hint="cs"/>
          <w:sz w:val="26"/>
          <w:rPrChange w:id="373" w:author="LENOVO" w:date="2024-12-18T23:45:00Z">
            <w:rPr>
              <w:rStyle w:val="Hyperlink"/>
              <w:rFonts w:hint="cs"/>
            </w:rPr>
          </w:rPrChange>
        </w:rPr>
        <w:t>đ</w:t>
      </w:r>
      <w:r w:rsidR="00F26391" w:rsidRPr="005A56F2">
        <w:rPr>
          <w:rStyle w:val="Hyperlink"/>
          <w:rFonts w:hint="eastAsia"/>
          <w:sz w:val="26"/>
          <w:rPrChange w:id="374" w:author="LENOVO" w:date="2024-12-18T23:45:00Z">
            <w:rPr>
              <w:rStyle w:val="Hyperlink"/>
              <w:rFonts w:hint="eastAsia"/>
            </w:rPr>
          </w:rPrChange>
        </w:rPr>
        <w:t>ánh giá</w:t>
      </w:r>
      <w:r w:rsidR="00F26391" w:rsidRPr="005A56F2">
        <w:rPr>
          <w:rFonts w:hint="eastAsia"/>
          <w:webHidden/>
          <w:sz w:val="26"/>
          <w:rPrChange w:id="375" w:author="LENOVO" w:date="2024-12-18T23:45:00Z">
            <w:rPr>
              <w:rFonts w:hint="eastAsia"/>
              <w:webHidden/>
            </w:rPr>
          </w:rPrChange>
        </w:rPr>
        <w:tab/>
      </w:r>
      <w:r w:rsidR="00F26391" w:rsidRPr="005A56F2">
        <w:rPr>
          <w:webHidden/>
          <w:sz w:val="26"/>
          <w:rPrChange w:id="376" w:author="LENOVO" w:date="2024-12-18T23:45:00Z">
            <w:rPr>
              <w:webHidden/>
            </w:rPr>
          </w:rPrChange>
        </w:rPr>
        <w:fldChar w:fldCharType="begin"/>
      </w:r>
      <w:r w:rsidR="00F26391" w:rsidRPr="005A56F2">
        <w:rPr>
          <w:rFonts w:hint="eastAsia"/>
          <w:webHidden/>
          <w:sz w:val="26"/>
          <w:rPrChange w:id="377" w:author="LENOVO" w:date="2024-12-18T23:45:00Z">
            <w:rPr>
              <w:rFonts w:hint="eastAsia"/>
              <w:webHidden/>
            </w:rPr>
          </w:rPrChange>
        </w:rPr>
        <w:instrText xml:space="preserve"> PAGEREF _Toc181630613 \h </w:instrText>
      </w:r>
      <w:r w:rsidR="00F26391" w:rsidRPr="005A56F2">
        <w:rPr>
          <w:webHidden/>
          <w:sz w:val="26"/>
          <w:rPrChange w:id="378" w:author="LENOVO" w:date="2024-12-18T23:45:00Z">
            <w:rPr>
              <w:webHidden/>
              <w:sz w:val="26"/>
            </w:rPr>
          </w:rPrChange>
        </w:rPr>
      </w:r>
      <w:r w:rsidR="00F26391" w:rsidRPr="005A56F2">
        <w:rPr>
          <w:webHidden/>
          <w:sz w:val="26"/>
          <w:rPrChange w:id="379" w:author="LENOVO" w:date="2024-12-18T23:45:00Z">
            <w:rPr>
              <w:webHidden/>
            </w:rPr>
          </w:rPrChange>
        </w:rPr>
        <w:fldChar w:fldCharType="separate"/>
      </w:r>
      <w:r w:rsidR="00F26391" w:rsidRPr="005A56F2">
        <w:rPr>
          <w:rFonts w:hint="eastAsia"/>
          <w:webHidden/>
          <w:sz w:val="26"/>
          <w:rPrChange w:id="380" w:author="LENOVO" w:date="2024-12-18T23:45:00Z">
            <w:rPr>
              <w:rFonts w:hint="eastAsia"/>
              <w:webHidden/>
            </w:rPr>
          </w:rPrChange>
        </w:rPr>
        <w:t>7</w:t>
      </w:r>
      <w:r w:rsidR="00F26391" w:rsidRPr="005A56F2">
        <w:rPr>
          <w:webHidden/>
          <w:sz w:val="26"/>
          <w:rPrChange w:id="381" w:author="LENOVO" w:date="2024-12-18T23:45:00Z">
            <w:rPr>
              <w:webHidden/>
            </w:rPr>
          </w:rPrChange>
        </w:rPr>
        <w:fldChar w:fldCharType="end"/>
      </w:r>
      <w:r w:rsidRPr="005A56F2">
        <w:rPr>
          <w:sz w:val="26"/>
          <w:rPrChange w:id="382" w:author="LENOVO" w:date="2024-12-18T23:45:00Z">
            <w:rPr/>
          </w:rPrChange>
        </w:rPr>
        <w:fldChar w:fldCharType="end"/>
      </w:r>
    </w:p>
    <w:p w14:paraId="682A0D49" w14:textId="76F62B50"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383"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384" w:author="LENOVO" w:date="2024-12-18T23:45:00Z">
            <w:rPr/>
          </w:rPrChange>
        </w:rPr>
        <w:fldChar w:fldCharType="begin"/>
      </w:r>
      <w:r w:rsidRPr="005A56F2">
        <w:rPr>
          <w:rFonts w:hint="eastAsia"/>
          <w:sz w:val="26"/>
          <w:rPrChange w:id="385" w:author="LENOVO" w:date="2024-12-18T23:45:00Z">
            <w:rPr>
              <w:rFonts w:hint="eastAsia"/>
            </w:rPr>
          </w:rPrChange>
        </w:rPr>
        <w:instrText xml:space="preserve"> HYPERLINK \l "_Toc181630614" </w:instrText>
      </w:r>
      <w:r w:rsidRPr="005A56F2">
        <w:rPr>
          <w:sz w:val="26"/>
          <w:rPrChange w:id="386" w:author="LENOVO" w:date="2024-12-18T23:45:00Z">
            <w:rPr/>
          </w:rPrChange>
        </w:rPr>
        <w:fldChar w:fldCharType="separate"/>
      </w:r>
      <w:r w:rsidR="00F26391" w:rsidRPr="005A56F2">
        <w:rPr>
          <w:rStyle w:val="Hyperlink"/>
          <w:rFonts w:hint="eastAsia"/>
          <w:sz w:val="26"/>
          <w:rPrChange w:id="387" w:author="LENOVO" w:date="2024-12-18T23:45:00Z">
            <w:rPr>
              <w:rStyle w:val="Hyperlink"/>
              <w:rFonts w:hint="eastAsia"/>
            </w:rPr>
          </w:rPrChange>
        </w:rPr>
        <w:t>7.</w:t>
      </w:r>
      <w:r w:rsidR="00F26391" w:rsidRPr="005A56F2">
        <w:rPr>
          <w:rFonts w:asciiTheme="minorHAnsi" w:eastAsiaTheme="minorEastAsia" w:hAnsiTheme="minorHAnsi" w:cstheme="minorBidi"/>
          <w:b w:val="0"/>
          <w:bCs w:val="0"/>
          <w:kern w:val="2"/>
          <w:sz w:val="28"/>
          <w:lang w:val="en-US" w:eastAsia="zh-CN"/>
          <w14:ligatures w14:val="standardContextual"/>
          <w:rPrChange w:id="388" w:author="LENOVO" w:date="2024-12-18T23:45:00Z">
            <w:rPr>
              <w:rFonts w:asciiTheme="minorHAnsi" w:eastAsiaTheme="minorEastAsia" w:hAnsiTheme="minorHAnsi" w:cstheme="minorBidi"/>
              <w:b w:val="0"/>
              <w:bCs w:val="0"/>
              <w:kern w:val="2"/>
              <w:lang w:val="en-US" w:eastAsia="zh-CN"/>
              <w14:ligatures w14:val="standardContextual"/>
            </w:rPr>
          </w:rPrChange>
        </w:rPr>
        <w:tab/>
      </w:r>
      <w:r w:rsidR="00F26391" w:rsidRPr="005A56F2">
        <w:rPr>
          <w:rStyle w:val="Hyperlink"/>
          <w:sz w:val="26"/>
          <w:rPrChange w:id="389" w:author="LENOVO" w:date="2024-12-18T23:45:00Z">
            <w:rPr>
              <w:rStyle w:val="Hyperlink"/>
            </w:rPr>
          </w:rPrChange>
        </w:rPr>
        <w:t>Kết</w:t>
      </w:r>
      <w:r w:rsidR="00F26391" w:rsidRPr="005A56F2">
        <w:rPr>
          <w:rStyle w:val="Hyperlink"/>
          <w:rFonts w:hint="eastAsia"/>
          <w:sz w:val="26"/>
          <w:rPrChange w:id="390" w:author="LENOVO" w:date="2024-12-18T23:45:00Z">
            <w:rPr>
              <w:rStyle w:val="Hyperlink"/>
              <w:rFonts w:hint="eastAsia"/>
            </w:rPr>
          </w:rPrChange>
        </w:rPr>
        <w:t xml:space="preserve"> </w:t>
      </w:r>
      <w:r w:rsidR="00F26391" w:rsidRPr="005A56F2">
        <w:rPr>
          <w:rStyle w:val="Hyperlink"/>
          <w:sz w:val="26"/>
          <w:rPrChange w:id="391" w:author="LENOVO" w:date="2024-12-18T23:45:00Z">
            <w:rPr>
              <w:rStyle w:val="Hyperlink"/>
            </w:rPr>
          </w:rPrChange>
        </w:rPr>
        <w:t>luận</w:t>
      </w:r>
      <w:r w:rsidR="00F26391" w:rsidRPr="005A56F2">
        <w:rPr>
          <w:rFonts w:hint="eastAsia"/>
          <w:webHidden/>
          <w:sz w:val="26"/>
          <w:rPrChange w:id="392" w:author="LENOVO" w:date="2024-12-18T23:45:00Z">
            <w:rPr>
              <w:rFonts w:hint="eastAsia"/>
              <w:webHidden/>
            </w:rPr>
          </w:rPrChange>
        </w:rPr>
        <w:tab/>
      </w:r>
      <w:r w:rsidR="00F26391" w:rsidRPr="005A56F2">
        <w:rPr>
          <w:webHidden/>
          <w:sz w:val="26"/>
          <w:rPrChange w:id="393" w:author="LENOVO" w:date="2024-12-18T23:45:00Z">
            <w:rPr>
              <w:webHidden/>
            </w:rPr>
          </w:rPrChange>
        </w:rPr>
        <w:fldChar w:fldCharType="begin"/>
      </w:r>
      <w:r w:rsidR="00F26391" w:rsidRPr="005A56F2">
        <w:rPr>
          <w:rFonts w:hint="eastAsia"/>
          <w:webHidden/>
          <w:sz w:val="26"/>
          <w:rPrChange w:id="394" w:author="LENOVO" w:date="2024-12-18T23:45:00Z">
            <w:rPr>
              <w:rFonts w:hint="eastAsia"/>
              <w:webHidden/>
            </w:rPr>
          </w:rPrChange>
        </w:rPr>
        <w:instrText xml:space="preserve"> PAGEREF _Toc181630614 \h </w:instrText>
      </w:r>
      <w:r w:rsidR="00F26391" w:rsidRPr="005A56F2">
        <w:rPr>
          <w:webHidden/>
          <w:sz w:val="26"/>
          <w:rPrChange w:id="395" w:author="LENOVO" w:date="2024-12-18T23:45:00Z">
            <w:rPr>
              <w:webHidden/>
              <w:sz w:val="26"/>
            </w:rPr>
          </w:rPrChange>
        </w:rPr>
      </w:r>
      <w:r w:rsidR="00F26391" w:rsidRPr="005A56F2">
        <w:rPr>
          <w:webHidden/>
          <w:sz w:val="26"/>
          <w:rPrChange w:id="396" w:author="LENOVO" w:date="2024-12-18T23:45:00Z">
            <w:rPr>
              <w:webHidden/>
            </w:rPr>
          </w:rPrChange>
        </w:rPr>
        <w:fldChar w:fldCharType="separate"/>
      </w:r>
      <w:r w:rsidR="00F26391" w:rsidRPr="005A56F2">
        <w:rPr>
          <w:rFonts w:hint="eastAsia"/>
          <w:webHidden/>
          <w:sz w:val="26"/>
          <w:rPrChange w:id="397" w:author="LENOVO" w:date="2024-12-18T23:45:00Z">
            <w:rPr>
              <w:rFonts w:hint="eastAsia"/>
              <w:webHidden/>
            </w:rPr>
          </w:rPrChange>
        </w:rPr>
        <w:t>7</w:t>
      </w:r>
      <w:r w:rsidR="00F26391" w:rsidRPr="005A56F2">
        <w:rPr>
          <w:webHidden/>
          <w:sz w:val="26"/>
          <w:rPrChange w:id="398" w:author="LENOVO" w:date="2024-12-18T23:45:00Z">
            <w:rPr>
              <w:webHidden/>
            </w:rPr>
          </w:rPrChange>
        </w:rPr>
        <w:fldChar w:fldCharType="end"/>
      </w:r>
      <w:r w:rsidRPr="005A56F2">
        <w:rPr>
          <w:sz w:val="26"/>
          <w:rPrChange w:id="399" w:author="LENOVO" w:date="2024-12-18T23:45:00Z">
            <w:rPr/>
          </w:rPrChange>
        </w:rPr>
        <w:fldChar w:fldCharType="end"/>
      </w:r>
    </w:p>
    <w:p w14:paraId="304CA30E" w14:textId="590A1407"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00"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01" w:author="LENOVO" w:date="2024-12-18T23:45:00Z">
            <w:rPr/>
          </w:rPrChange>
        </w:rPr>
        <w:fldChar w:fldCharType="begin"/>
      </w:r>
      <w:r w:rsidRPr="005A56F2">
        <w:rPr>
          <w:rFonts w:hint="eastAsia"/>
          <w:sz w:val="26"/>
          <w:rPrChange w:id="402" w:author="LENOVO" w:date="2024-12-18T23:45:00Z">
            <w:rPr>
              <w:rFonts w:hint="eastAsia"/>
            </w:rPr>
          </w:rPrChange>
        </w:rPr>
        <w:instrText xml:space="preserve"> HYPERLINK \l "_Toc181630615" </w:instrText>
      </w:r>
      <w:r w:rsidRPr="005A56F2">
        <w:rPr>
          <w:sz w:val="26"/>
          <w:rPrChange w:id="403" w:author="LENOVO" w:date="2024-12-18T23:45:00Z">
            <w:rPr/>
          </w:rPrChange>
        </w:rPr>
        <w:fldChar w:fldCharType="separate"/>
      </w:r>
      <w:r w:rsidR="00F26391" w:rsidRPr="005A56F2">
        <w:rPr>
          <w:rStyle w:val="Hyperlink"/>
          <w:rFonts w:hint="eastAsia"/>
          <w:sz w:val="26"/>
          <w:rPrChange w:id="404" w:author="LENOVO" w:date="2024-12-18T23:45:00Z">
            <w:rPr>
              <w:rStyle w:val="Hyperlink"/>
              <w:rFonts w:hint="eastAsia"/>
            </w:rPr>
          </w:rPrChange>
        </w:rPr>
        <w:t>Appendix A:</w:t>
      </w:r>
      <w:r w:rsidR="00F26391" w:rsidRPr="005A56F2">
        <w:rPr>
          <w:rFonts w:hint="eastAsia"/>
          <w:webHidden/>
          <w:sz w:val="26"/>
          <w:rPrChange w:id="405" w:author="LENOVO" w:date="2024-12-18T23:45:00Z">
            <w:rPr>
              <w:rFonts w:hint="eastAsia"/>
              <w:webHidden/>
            </w:rPr>
          </w:rPrChange>
        </w:rPr>
        <w:tab/>
      </w:r>
      <w:r w:rsidR="00F26391" w:rsidRPr="005A56F2">
        <w:rPr>
          <w:webHidden/>
          <w:sz w:val="26"/>
          <w:rPrChange w:id="406" w:author="LENOVO" w:date="2024-12-18T23:45:00Z">
            <w:rPr>
              <w:webHidden/>
            </w:rPr>
          </w:rPrChange>
        </w:rPr>
        <w:fldChar w:fldCharType="begin"/>
      </w:r>
      <w:r w:rsidR="00F26391" w:rsidRPr="005A56F2">
        <w:rPr>
          <w:rFonts w:hint="eastAsia"/>
          <w:webHidden/>
          <w:sz w:val="26"/>
          <w:rPrChange w:id="407" w:author="LENOVO" w:date="2024-12-18T23:45:00Z">
            <w:rPr>
              <w:rFonts w:hint="eastAsia"/>
              <w:webHidden/>
            </w:rPr>
          </w:rPrChange>
        </w:rPr>
        <w:instrText xml:space="preserve"> PAGEREF _Toc181630615 \h </w:instrText>
      </w:r>
      <w:r w:rsidR="00F26391" w:rsidRPr="005A56F2">
        <w:rPr>
          <w:webHidden/>
          <w:sz w:val="26"/>
          <w:rPrChange w:id="408" w:author="LENOVO" w:date="2024-12-18T23:45:00Z">
            <w:rPr>
              <w:webHidden/>
              <w:sz w:val="26"/>
            </w:rPr>
          </w:rPrChange>
        </w:rPr>
      </w:r>
      <w:r w:rsidR="00F26391" w:rsidRPr="005A56F2">
        <w:rPr>
          <w:webHidden/>
          <w:sz w:val="26"/>
          <w:rPrChange w:id="409" w:author="LENOVO" w:date="2024-12-18T23:45:00Z">
            <w:rPr>
              <w:webHidden/>
            </w:rPr>
          </w:rPrChange>
        </w:rPr>
        <w:fldChar w:fldCharType="separate"/>
      </w:r>
      <w:r w:rsidR="00F26391" w:rsidRPr="005A56F2">
        <w:rPr>
          <w:rFonts w:hint="eastAsia"/>
          <w:webHidden/>
          <w:sz w:val="26"/>
          <w:rPrChange w:id="410" w:author="LENOVO" w:date="2024-12-18T23:45:00Z">
            <w:rPr>
              <w:rFonts w:hint="eastAsia"/>
              <w:webHidden/>
            </w:rPr>
          </w:rPrChange>
        </w:rPr>
        <w:t>8</w:t>
      </w:r>
      <w:r w:rsidR="00F26391" w:rsidRPr="005A56F2">
        <w:rPr>
          <w:webHidden/>
          <w:sz w:val="26"/>
          <w:rPrChange w:id="411" w:author="LENOVO" w:date="2024-12-18T23:45:00Z">
            <w:rPr>
              <w:webHidden/>
            </w:rPr>
          </w:rPrChange>
        </w:rPr>
        <w:fldChar w:fldCharType="end"/>
      </w:r>
      <w:r w:rsidRPr="005A56F2">
        <w:rPr>
          <w:sz w:val="26"/>
          <w:rPrChange w:id="412" w:author="LENOVO" w:date="2024-12-18T23:45:00Z">
            <w:rPr/>
          </w:rPrChange>
        </w:rPr>
        <w:fldChar w:fldCharType="end"/>
      </w:r>
    </w:p>
    <w:p w14:paraId="07181B65" w14:textId="1952019A"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13"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14" w:author="LENOVO" w:date="2024-12-18T23:45:00Z">
            <w:rPr/>
          </w:rPrChange>
        </w:rPr>
        <w:fldChar w:fldCharType="begin"/>
      </w:r>
      <w:r w:rsidRPr="005A56F2">
        <w:rPr>
          <w:rFonts w:hint="eastAsia"/>
          <w:sz w:val="26"/>
          <w:rPrChange w:id="415" w:author="LENOVO" w:date="2024-12-18T23:45:00Z">
            <w:rPr>
              <w:rFonts w:hint="eastAsia"/>
            </w:rPr>
          </w:rPrChange>
        </w:rPr>
        <w:instrText xml:space="preserve"> HYPERLINK \l "_Toc181630616" </w:instrText>
      </w:r>
      <w:r w:rsidRPr="005A56F2">
        <w:rPr>
          <w:sz w:val="26"/>
          <w:rPrChange w:id="416" w:author="LENOVO" w:date="2024-12-18T23:45:00Z">
            <w:rPr/>
          </w:rPrChange>
        </w:rPr>
        <w:fldChar w:fldCharType="separate"/>
      </w:r>
      <w:r w:rsidR="00F26391" w:rsidRPr="005A56F2">
        <w:rPr>
          <w:rStyle w:val="Hyperlink"/>
          <w:rFonts w:hint="eastAsia"/>
          <w:sz w:val="26"/>
          <w:rPrChange w:id="417" w:author="LENOVO" w:date="2024-12-18T23:45:00Z">
            <w:rPr>
              <w:rStyle w:val="Hyperlink"/>
              <w:rFonts w:hint="eastAsia"/>
            </w:rPr>
          </w:rPrChange>
        </w:rPr>
        <w:t>Appendix B: VHDL Code</w:t>
      </w:r>
      <w:r w:rsidR="00F26391" w:rsidRPr="005A56F2">
        <w:rPr>
          <w:rFonts w:hint="eastAsia"/>
          <w:webHidden/>
          <w:sz w:val="26"/>
          <w:rPrChange w:id="418" w:author="LENOVO" w:date="2024-12-18T23:45:00Z">
            <w:rPr>
              <w:rFonts w:hint="eastAsia"/>
              <w:webHidden/>
            </w:rPr>
          </w:rPrChange>
        </w:rPr>
        <w:tab/>
      </w:r>
      <w:r w:rsidR="00F26391" w:rsidRPr="005A56F2">
        <w:rPr>
          <w:webHidden/>
          <w:sz w:val="26"/>
          <w:rPrChange w:id="419" w:author="LENOVO" w:date="2024-12-18T23:45:00Z">
            <w:rPr>
              <w:webHidden/>
            </w:rPr>
          </w:rPrChange>
        </w:rPr>
        <w:fldChar w:fldCharType="begin"/>
      </w:r>
      <w:r w:rsidR="00F26391" w:rsidRPr="005A56F2">
        <w:rPr>
          <w:rFonts w:hint="eastAsia"/>
          <w:webHidden/>
          <w:sz w:val="26"/>
          <w:rPrChange w:id="420" w:author="LENOVO" w:date="2024-12-18T23:45:00Z">
            <w:rPr>
              <w:rFonts w:hint="eastAsia"/>
              <w:webHidden/>
            </w:rPr>
          </w:rPrChange>
        </w:rPr>
        <w:instrText xml:space="preserve"> PAGEREF _Toc181630616 \h </w:instrText>
      </w:r>
      <w:r w:rsidR="00F26391" w:rsidRPr="005A56F2">
        <w:rPr>
          <w:webHidden/>
          <w:sz w:val="26"/>
          <w:rPrChange w:id="421" w:author="LENOVO" w:date="2024-12-18T23:45:00Z">
            <w:rPr>
              <w:webHidden/>
              <w:sz w:val="26"/>
            </w:rPr>
          </w:rPrChange>
        </w:rPr>
      </w:r>
      <w:r w:rsidR="00F26391" w:rsidRPr="005A56F2">
        <w:rPr>
          <w:webHidden/>
          <w:sz w:val="26"/>
          <w:rPrChange w:id="422" w:author="LENOVO" w:date="2024-12-18T23:45:00Z">
            <w:rPr>
              <w:webHidden/>
            </w:rPr>
          </w:rPrChange>
        </w:rPr>
        <w:fldChar w:fldCharType="separate"/>
      </w:r>
      <w:r w:rsidR="00F26391" w:rsidRPr="005A56F2">
        <w:rPr>
          <w:rFonts w:hint="eastAsia"/>
          <w:webHidden/>
          <w:sz w:val="26"/>
          <w:rPrChange w:id="423" w:author="LENOVO" w:date="2024-12-18T23:45:00Z">
            <w:rPr>
              <w:rFonts w:hint="eastAsia"/>
              <w:webHidden/>
            </w:rPr>
          </w:rPrChange>
        </w:rPr>
        <w:t>9</w:t>
      </w:r>
      <w:r w:rsidR="00F26391" w:rsidRPr="005A56F2">
        <w:rPr>
          <w:webHidden/>
          <w:sz w:val="26"/>
          <w:rPrChange w:id="424" w:author="LENOVO" w:date="2024-12-18T23:45:00Z">
            <w:rPr>
              <w:webHidden/>
            </w:rPr>
          </w:rPrChange>
        </w:rPr>
        <w:fldChar w:fldCharType="end"/>
      </w:r>
      <w:r w:rsidRPr="005A56F2">
        <w:rPr>
          <w:sz w:val="26"/>
          <w:rPrChange w:id="425" w:author="LENOVO" w:date="2024-12-18T23:45:00Z">
            <w:rPr/>
          </w:rPrChange>
        </w:rPr>
        <w:fldChar w:fldCharType="end"/>
      </w:r>
    </w:p>
    <w:p w14:paraId="42DF93DC" w14:textId="6E0EAF9E"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26"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27" w:author="LENOVO" w:date="2024-12-18T23:45:00Z">
            <w:rPr/>
          </w:rPrChange>
        </w:rPr>
        <w:fldChar w:fldCharType="begin"/>
      </w:r>
      <w:r w:rsidRPr="005A56F2">
        <w:rPr>
          <w:rFonts w:hint="eastAsia"/>
          <w:sz w:val="26"/>
          <w:rPrChange w:id="428" w:author="LENOVO" w:date="2024-12-18T23:45:00Z">
            <w:rPr>
              <w:rFonts w:hint="eastAsia"/>
            </w:rPr>
          </w:rPrChange>
        </w:rPr>
        <w:instrText xml:space="preserve"> HYPERLINK \l "_Toc181630617" </w:instrText>
      </w:r>
      <w:r w:rsidRPr="005A56F2">
        <w:rPr>
          <w:sz w:val="26"/>
          <w:rPrChange w:id="429" w:author="LENOVO" w:date="2024-12-18T23:45:00Z">
            <w:rPr/>
          </w:rPrChange>
        </w:rPr>
        <w:fldChar w:fldCharType="separate"/>
      </w:r>
      <w:r w:rsidR="00F26391" w:rsidRPr="005A56F2">
        <w:rPr>
          <w:rStyle w:val="Hyperlink"/>
          <w:rFonts w:hint="eastAsia"/>
          <w:sz w:val="26"/>
          <w:rPrChange w:id="430" w:author="LENOVO" w:date="2024-12-18T23:45:00Z">
            <w:rPr>
              <w:rStyle w:val="Hyperlink"/>
              <w:rFonts w:hint="eastAsia"/>
            </w:rPr>
          </w:rPrChange>
        </w:rPr>
        <w:t>(</w:t>
      </w:r>
      <w:r w:rsidR="00F26391" w:rsidRPr="005A56F2">
        <w:rPr>
          <w:rStyle w:val="Hyperlink"/>
          <w:rFonts w:hint="cs"/>
          <w:sz w:val="26"/>
          <w:rPrChange w:id="431" w:author="LENOVO" w:date="2024-12-18T23:45:00Z">
            <w:rPr>
              <w:rStyle w:val="Hyperlink"/>
              <w:rFonts w:hint="cs"/>
            </w:rPr>
          </w:rPrChange>
        </w:rPr>
        <w:t>đ</w:t>
      </w:r>
      <w:r w:rsidR="00F26391" w:rsidRPr="005A56F2">
        <w:rPr>
          <w:rStyle w:val="Hyperlink"/>
          <w:rFonts w:hint="eastAsia"/>
          <w:sz w:val="26"/>
          <w:rPrChange w:id="432" w:author="LENOVO" w:date="2024-12-18T23:45:00Z">
            <w:rPr>
              <w:rStyle w:val="Hyperlink"/>
              <w:rFonts w:hint="eastAsia"/>
            </w:rPr>
          </w:rPrChange>
        </w:rPr>
        <w:t xml:space="preserve">óng gói thành </w:t>
      </w:r>
      <w:r w:rsidR="00F26391" w:rsidRPr="005A56F2">
        <w:rPr>
          <w:rStyle w:val="Hyperlink"/>
          <w:sz w:val="26"/>
          <w:rPrChange w:id="433" w:author="LENOVO" w:date="2024-12-18T23:45:00Z">
            <w:rPr>
              <w:rStyle w:val="Hyperlink"/>
            </w:rPr>
          </w:rPrChange>
        </w:rPr>
        <w:t>tệp</w:t>
      </w:r>
      <w:r w:rsidR="00F26391" w:rsidRPr="005A56F2">
        <w:rPr>
          <w:rStyle w:val="Hyperlink"/>
          <w:rFonts w:hint="eastAsia"/>
          <w:sz w:val="26"/>
          <w:rPrChange w:id="434" w:author="LENOVO" w:date="2024-12-18T23:45:00Z">
            <w:rPr>
              <w:rStyle w:val="Hyperlink"/>
              <w:rFonts w:hint="eastAsia"/>
            </w:rPr>
          </w:rPrChange>
        </w:rPr>
        <w:t xml:space="preserve"> nén và </w:t>
      </w:r>
      <w:r w:rsidR="00F26391" w:rsidRPr="005A56F2">
        <w:rPr>
          <w:rStyle w:val="Hyperlink"/>
          <w:sz w:val="26"/>
          <w:rPrChange w:id="435" w:author="LENOVO" w:date="2024-12-18T23:45:00Z">
            <w:rPr>
              <w:rStyle w:val="Hyperlink"/>
            </w:rPr>
          </w:rPrChange>
        </w:rPr>
        <w:t>gửi</w:t>
      </w:r>
      <w:r w:rsidR="00F26391" w:rsidRPr="005A56F2">
        <w:rPr>
          <w:rStyle w:val="Hyperlink"/>
          <w:rFonts w:hint="eastAsia"/>
          <w:sz w:val="26"/>
          <w:rPrChange w:id="436" w:author="LENOVO" w:date="2024-12-18T23:45:00Z">
            <w:rPr>
              <w:rStyle w:val="Hyperlink"/>
              <w:rFonts w:hint="eastAsia"/>
            </w:rPr>
          </w:rPrChange>
        </w:rPr>
        <w:t xml:space="preserve"> kèm báo cáo)</w:t>
      </w:r>
      <w:r w:rsidR="00F26391" w:rsidRPr="005A56F2">
        <w:rPr>
          <w:rFonts w:hint="eastAsia"/>
          <w:webHidden/>
          <w:sz w:val="26"/>
          <w:rPrChange w:id="437" w:author="LENOVO" w:date="2024-12-18T23:45:00Z">
            <w:rPr>
              <w:rFonts w:hint="eastAsia"/>
              <w:webHidden/>
            </w:rPr>
          </w:rPrChange>
        </w:rPr>
        <w:tab/>
      </w:r>
      <w:r w:rsidR="00F26391" w:rsidRPr="005A56F2">
        <w:rPr>
          <w:webHidden/>
          <w:sz w:val="26"/>
          <w:rPrChange w:id="438" w:author="LENOVO" w:date="2024-12-18T23:45:00Z">
            <w:rPr>
              <w:webHidden/>
            </w:rPr>
          </w:rPrChange>
        </w:rPr>
        <w:fldChar w:fldCharType="begin"/>
      </w:r>
      <w:r w:rsidR="00F26391" w:rsidRPr="005A56F2">
        <w:rPr>
          <w:rFonts w:hint="eastAsia"/>
          <w:webHidden/>
          <w:sz w:val="26"/>
          <w:rPrChange w:id="439" w:author="LENOVO" w:date="2024-12-18T23:45:00Z">
            <w:rPr>
              <w:rFonts w:hint="eastAsia"/>
              <w:webHidden/>
            </w:rPr>
          </w:rPrChange>
        </w:rPr>
        <w:instrText xml:space="preserve"> PAGEREF _Toc181630617 \h </w:instrText>
      </w:r>
      <w:r w:rsidR="00F26391" w:rsidRPr="005A56F2">
        <w:rPr>
          <w:webHidden/>
          <w:sz w:val="26"/>
          <w:rPrChange w:id="440" w:author="LENOVO" w:date="2024-12-18T23:45:00Z">
            <w:rPr>
              <w:webHidden/>
              <w:sz w:val="26"/>
            </w:rPr>
          </w:rPrChange>
        </w:rPr>
      </w:r>
      <w:r w:rsidR="00F26391" w:rsidRPr="005A56F2">
        <w:rPr>
          <w:webHidden/>
          <w:sz w:val="26"/>
          <w:rPrChange w:id="441" w:author="LENOVO" w:date="2024-12-18T23:45:00Z">
            <w:rPr>
              <w:webHidden/>
            </w:rPr>
          </w:rPrChange>
        </w:rPr>
        <w:fldChar w:fldCharType="separate"/>
      </w:r>
      <w:r w:rsidR="00F26391" w:rsidRPr="005A56F2">
        <w:rPr>
          <w:rFonts w:hint="eastAsia"/>
          <w:webHidden/>
          <w:sz w:val="26"/>
          <w:rPrChange w:id="442" w:author="LENOVO" w:date="2024-12-18T23:45:00Z">
            <w:rPr>
              <w:rFonts w:hint="eastAsia"/>
              <w:webHidden/>
            </w:rPr>
          </w:rPrChange>
        </w:rPr>
        <w:t>9</w:t>
      </w:r>
      <w:r w:rsidR="00F26391" w:rsidRPr="005A56F2">
        <w:rPr>
          <w:webHidden/>
          <w:sz w:val="26"/>
          <w:rPrChange w:id="443" w:author="LENOVO" w:date="2024-12-18T23:45:00Z">
            <w:rPr>
              <w:webHidden/>
            </w:rPr>
          </w:rPrChange>
        </w:rPr>
        <w:fldChar w:fldCharType="end"/>
      </w:r>
      <w:r w:rsidRPr="005A56F2">
        <w:rPr>
          <w:sz w:val="26"/>
          <w:rPrChange w:id="444" w:author="LENOVO" w:date="2024-12-18T23:45:00Z">
            <w:rPr/>
          </w:rPrChange>
        </w:rPr>
        <w:fldChar w:fldCharType="end"/>
      </w:r>
    </w:p>
    <w:p w14:paraId="1638322C" w14:textId="1658819F"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45"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46" w:author="LENOVO" w:date="2024-12-18T23:45:00Z">
            <w:rPr/>
          </w:rPrChange>
        </w:rPr>
        <w:fldChar w:fldCharType="begin"/>
      </w:r>
      <w:r w:rsidRPr="005A56F2">
        <w:rPr>
          <w:rFonts w:hint="eastAsia"/>
          <w:sz w:val="26"/>
          <w:rPrChange w:id="447" w:author="LENOVO" w:date="2024-12-18T23:45:00Z">
            <w:rPr>
              <w:rFonts w:hint="eastAsia"/>
            </w:rPr>
          </w:rPrChange>
        </w:rPr>
        <w:instrText xml:space="preserve"> HYPERLINK \l "_Toc181630618" </w:instrText>
      </w:r>
      <w:r w:rsidRPr="005A56F2">
        <w:rPr>
          <w:sz w:val="26"/>
          <w:rPrChange w:id="448" w:author="LENOVO" w:date="2024-12-18T23:45:00Z">
            <w:rPr/>
          </w:rPrChange>
        </w:rPr>
        <w:fldChar w:fldCharType="separate"/>
      </w:r>
      <w:r w:rsidR="00F26391" w:rsidRPr="005A56F2">
        <w:rPr>
          <w:rStyle w:val="Hyperlink"/>
          <w:rFonts w:hint="eastAsia"/>
          <w:sz w:val="26"/>
          <w:lang w:val="fr-FR"/>
          <w:rPrChange w:id="449" w:author="LENOVO" w:date="2024-12-18T23:45:00Z">
            <w:rPr>
              <w:rStyle w:val="Hyperlink"/>
              <w:rFonts w:hint="eastAsia"/>
              <w:lang w:val="fr-FR"/>
            </w:rPr>
          </w:rPrChange>
        </w:rPr>
        <w:t>Appendix C:</w:t>
      </w:r>
      <w:r w:rsidR="00F26391" w:rsidRPr="005A56F2">
        <w:rPr>
          <w:rFonts w:hint="eastAsia"/>
          <w:webHidden/>
          <w:sz w:val="26"/>
          <w:rPrChange w:id="450" w:author="LENOVO" w:date="2024-12-18T23:45:00Z">
            <w:rPr>
              <w:rFonts w:hint="eastAsia"/>
              <w:webHidden/>
            </w:rPr>
          </w:rPrChange>
        </w:rPr>
        <w:tab/>
      </w:r>
      <w:r w:rsidR="00F26391" w:rsidRPr="005A56F2">
        <w:rPr>
          <w:webHidden/>
          <w:sz w:val="26"/>
          <w:rPrChange w:id="451" w:author="LENOVO" w:date="2024-12-18T23:45:00Z">
            <w:rPr>
              <w:webHidden/>
            </w:rPr>
          </w:rPrChange>
        </w:rPr>
        <w:fldChar w:fldCharType="begin"/>
      </w:r>
      <w:r w:rsidR="00F26391" w:rsidRPr="005A56F2">
        <w:rPr>
          <w:rFonts w:hint="eastAsia"/>
          <w:webHidden/>
          <w:sz w:val="26"/>
          <w:rPrChange w:id="452" w:author="LENOVO" w:date="2024-12-18T23:45:00Z">
            <w:rPr>
              <w:rFonts w:hint="eastAsia"/>
              <w:webHidden/>
            </w:rPr>
          </w:rPrChange>
        </w:rPr>
        <w:instrText xml:space="preserve"> PAGEREF _Toc181630618 \h </w:instrText>
      </w:r>
      <w:r w:rsidR="00F26391" w:rsidRPr="005A56F2">
        <w:rPr>
          <w:webHidden/>
          <w:sz w:val="26"/>
          <w:rPrChange w:id="453" w:author="LENOVO" w:date="2024-12-18T23:45:00Z">
            <w:rPr>
              <w:webHidden/>
              <w:sz w:val="26"/>
            </w:rPr>
          </w:rPrChange>
        </w:rPr>
      </w:r>
      <w:r w:rsidR="00F26391" w:rsidRPr="005A56F2">
        <w:rPr>
          <w:webHidden/>
          <w:sz w:val="26"/>
          <w:rPrChange w:id="454" w:author="LENOVO" w:date="2024-12-18T23:45:00Z">
            <w:rPr>
              <w:webHidden/>
            </w:rPr>
          </w:rPrChange>
        </w:rPr>
        <w:fldChar w:fldCharType="separate"/>
      </w:r>
      <w:r w:rsidR="00F26391" w:rsidRPr="005A56F2">
        <w:rPr>
          <w:rFonts w:hint="eastAsia"/>
          <w:webHidden/>
          <w:sz w:val="26"/>
          <w:rPrChange w:id="455" w:author="LENOVO" w:date="2024-12-18T23:45:00Z">
            <w:rPr>
              <w:rFonts w:hint="eastAsia"/>
              <w:webHidden/>
            </w:rPr>
          </w:rPrChange>
        </w:rPr>
        <w:t>10</w:t>
      </w:r>
      <w:r w:rsidR="00F26391" w:rsidRPr="005A56F2">
        <w:rPr>
          <w:webHidden/>
          <w:sz w:val="26"/>
          <w:rPrChange w:id="456" w:author="LENOVO" w:date="2024-12-18T23:45:00Z">
            <w:rPr>
              <w:webHidden/>
            </w:rPr>
          </w:rPrChange>
        </w:rPr>
        <w:fldChar w:fldCharType="end"/>
      </w:r>
      <w:r w:rsidRPr="005A56F2">
        <w:rPr>
          <w:sz w:val="26"/>
          <w:rPrChange w:id="457" w:author="LENOVO" w:date="2024-12-18T23:45:00Z">
            <w:rPr/>
          </w:rPrChange>
        </w:rPr>
        <w:fldChar w:fldCharType="end"/>
      </w:r>
    </w:p>
    <w:p w14:paraId="04E96DE5" w14:textId="28461695"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58"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59" w:author="LENOVO" w:date="2024-12-18T23:45:00Z">
            <w:rPr/>
          </w:rPrChange>
        </w:rPr>
        <w:fldChar w:fldCharType="begin"/>
      </w:r>
      <w:r w:rsidRPr="005A56F2">
        <w:rPr>
          <w:rFonts w:hint="eastAsia"/>
          <w:sz w:val="26"/>
          <w:rPrChange w:id="460" w:author="LENOVO" w:date="2024-12-18T23:45:00Z">
            <w:rPr>
              <w:rFonts w:hint="eastAsia"/>
            </w:rPr>
          </w:rPrChange>
        </w:rPr>
        <w:instrText xml:space="preserve"> HYPERLINK \l "_Toc181630619" </w:instrText>
      </w:r>
      <w:r w:rsidRPr="005A56F2">
        <w:rPr>
          <w:sz w:val="26"/>
          <w:rPrChange w:id="461" w:author="LENOVO" w:date="2024-12-18T23:45:00Z">
            <w:rPr/>
          </w:rPrChange>
        </w:rPr>
        <w:fldChar w:fldCharType="separate"/>
      </w:r>
      <w:r w:rsidR="00F26391" w:rsidRPr="005A56F2">
        <w:rPr>
          <w:rStyle w:val="Hyperlink"/>
          <w:rFonts w:hint="eastAsia"/>
          <w:sz w:val="26"/>
          <w:rPrChange w:id="462" w:author="LENOVO" w:date="2024-12-18T23:45:00Z">
            <w:rPr>
              <w:rStyle w:val="Hyperlink"/>
              <w:rFonts w:hint="eastAsia"/>
            </w:rPr>
          </w:rPrChange>
        </w:rPr>
        <w:t>List of Figures</w:t>
      </w:r>
      <w:r w:rsidR="00F26391" w:rsidRPr="005A56F2">
        <w:rPr>
          <w:rFonts w:hint="eastAsia"/>
          <w:webHidden/>
          <w:sz w:val="26"/>
          <w:rPrChange w:id="463" w:author="LENOVO" w:date="2024-12-18T23:45:00Z">
            <w:rPr>
              <w:rFonts w:hint="eastAsia"/>
              <w:webHidden/>
            </w:rPr>
          </w:rPrChange>
        </w:rPr>
        <w:tab/>
      </w:r>
      <w:r w:rsidR="00F26391" w:rsidRPr="005A56F2">
        <w:rPr>
          <w:webHidden/>
          <w:sz w:val="26"/>
          <w:rPrChange w:id="464" w:author="LENOVO" w:date="2024-12-18T23:45:00Z">
            <w:rPr>
              <w:webHidden/>
            </w:rPr>
          </w:rPrChange>
        </w:rPr>
        <w:fldChar w:fldCharType="begin"/>
      </w:r>
      <w:r w:rsidR="00F26391" w:rsidRPr="005A56F2">
        <w:rPr>
          <w:rFonts w:hint="eastAsia"/>
          <w:webHidden/>
          <w:sz w:val="26"/>
          <w:rPrChange w:id="465" w:author="LENOVO" w:date="2024-12-18T23:45:00Z">
            <w:rPr>
              <w:rFonts w:hint="eastAsia"/>
              <w:webHidden/>
            </w:rPr>
          </w:rPrChange>
        </w:rPr>
        <w:instrText xml:space="preserve"> PAGEREF _Toc181630619 \h </w:instrText>
      </w:r>
      <w:r w:rsidR="00F26391" w:rsidRPr="005A56F2">
        <w:rPr>
          <w:webHidden/>
          <w:sz w:val="26"/>
          <w:rPrChange w:id="466" w:author="LENOVO" w:date="2024-12-18T23:45:00Z">
            <w:rPr>
              <w:webHidden/>
              <w:sz w:val="26"/>
            </w:rPr>
          </w:rPrChange>
        </w:rPr>
      </w:r>
      <w:r w:rsidR="00F26391" w:rsidRPr="005A56F2">
        <w:rPr>
          <w:webHidden/>
          <w:sz w:val="26"/>
          <w:rPrChange w:id="467" w:author="LENOVO" w:date="2024-12-18T23:45:00Z">
            <w:rPr>
              <w:webHidden/>
            </w:rPr>
          </w:rPrChange>
        </w:rPr>
        <w:fldChar w:fldCharType="separate"/>
      </w:r>
      <w:r w:rsidR="00F26391" w:rsidRPr="005A56F2">
        <w:rPr>
          <w:rFonts w:hint="eastAsia"/>
          <w:webHidden/>
          <w:sz w:val="26"/>
          <w:rPrChange w:id="468" w:author="LENOVO" w:date="2024-12-18T23:45:00Z">
            <w:rPr>
              <w:rFonts w:hint="eastAsia"/>
              <w:webHidden/>
            </w:rPr>
          </w:rPrChange>
        </w:rPr>
        <w:t>11</w:t>
      </w:r>
      <w:r w:rsidR="00F26391" w:rsidRPr="005A56F2">
        <w:rPr>
          <w:webHidden/>
          <w:sz w:val="26"/>
          <w:rPrChange w:id="469" w:author="LENOVO" w:date="2024-12-18T23:45:00Z">
            <w:rPr>
              <w:webHidden/>
            </w:rPr>
          </w:rPrChange>
        </w:rPr>
        <w:fldChar w:fldCharType="end"/>
      </w:r>
      <w:r w:rsidRPr="005A56F2">
        <w:rPr>
          <w:sz w:val="26"/>
          <w:rPrChange w:id="470" w:author="LENOVO" w:date="2024-12-18T23:45:00Z">
            <w:rPr/>
          </w:rPrChange>
        </w:rPr>
        <w:fldChar w:fldCharType="end"/>
      </w:r>
    </w:p>
    <w:p w14:paraId="0A29AE9B" w14:textId="64D50D98"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71"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72" w:author="LENOVO" w:date="2024-12-18T23:45:00Z">
            <w:rPr/>
          </w:rPrChange>
        </w:rPr>
        <w:fldChar w:fldCharType="begin"/>
      </w:r>
      <w:r w:rsidRPr="005A56F2">
        <w:rPr>
          <w:rFonts w:hint="eastAsia"/>
          <w:sz w:val="26"/>
          <w:rPrChange w:id="473" w:author="LENOVO" w:date="2024-12-18T23:45:00Z">
            <w:rPr>
              <w:rFonts w:hint="eastAsia"/>
            </w:rPr>
          </w:rPrChange>
        </w:rPr>
        <w:instrText xml:space="preserve"> HYPERLINK \l "_Toc181630620" </w:instrText>
      </w:r>
      <w:r w:rsidRPr="005A56F2">
        <w:rPr>
          <w:sz w:val="26"/>
          <w:rPrChange w:id="474" w:author="LENOVO" w:date="2024-12-18T23:45:00Z">
            <w:rPr/>
          </w:rPrChange>
        </w:rPr>
        <w:fldChar w:fldCharType="separate"/>
      </w:r>
      <w:r w:rsidR="00F26391" w:rsidRPr="005A56F2">
        <w:rPr>
          <w:rStyle w:val="Hyperlink"/>
          <w:rFonts w:hint="eastAsia"/>
          <w:sz w:val="26"/>
          <w:rPrChange w:id="475" w:author="LENOVO" w:date="2024-12-18T23:45:00Z">
            <w:rPr>
              <w:rStyle w:val="Hyperlink"/>
              <w:rFonts w:hint="eastAsia"/>
            </w:rPr>
          </w:rPrChange>
        </w:rPr>
        <w:t>List of Tables</w:t>
      </w:r>
      <w:r w:rsidR="00F26391" w:rsidRPr="005A56F2">
        <w:rPr>
          <w:rFonts w:hint="eastAsia"/>
          <w:webHidden/>
          <w:sz w:val="26"/>
          <w:rPrChange w:id="476" w:author="LENOVO" w:date="2024-12-18T23:45:00Z">
            <w:rPr>
              <w:rFonts w:hint="eastAsia"/>
              <w:webHidden/>
            </w:rPr>
          </w:rPrChange>
        </w:rPr>
        <w:tab/>
      </w:r>
      <w:r w:rsidR="00F26391" w:rsidRPr="005A56F2">
        <w:rPr>
          <w:webHidden/>
          <w:sz w:val="26"/>
          <w:rPrChange w:id="477" w:author="LENOVO" w:date="2024-12-18T23:45:00Z">
            <w:rPr>
              <w:webHidden/>
            </w:rPr>
          </w:rPrChange>
        </w:rPr>
        <w:fldChar w:fldCharType="begin"/>
      </w:r>
      <w:r w:rsidR="00F26391" w:rsidRPr="005A56F2">
        <w:rPr>
          <w:rFonts w:hint="eastAsia"/>
          <w:webHidden/>
          <w:sz w:val="26"/>
          <w:rPrChange w:id="478" w:author="LENOVO" w:date="2024-12-18T23:45:00Z">
            <w:rPr>
              <w:rFonts w:hint="eastAsia"/>
              <w:webHidden/>
            </w:rPr>
          </w:rPrChange>
        </w:rPr>
        <w:instrText xml:space="preserve"> PAGEREF _Toc181630620 \h </w:instrText>
      </w:r>
      <w:r w:rsidR="00F26391" w:rsidRPr="005A56F2">
        <w:rPr>
          <w:webHidden/>
          <w:sz w:val="26"/>
          <w:rPrChange w:id="479" w:author="LENOVO" w:date="2024-12-18T23:45:00Z">
            <w:rPr>
              <w:webHidden/>
              <w:sz w:val="26"/>
            </w:rPr>
          </w:rPrChange>
        </w:rPr>
      </w:r>
      <w:r w:rsidR="00F26391" w:rsidRPr="005A56F2">
        <w:rPr>
          <w:webHidden/>
          <w:sz w:val="26"/>
          <w:rPrChange w:id="480" w:author="LENOVO" w:date="2024-12-18T23:45:00Z">
            <w:rPr>
              <w:webHidden/>
            </w:rPr>
          </w:rPrChange>
        </w:rPr>
        <w:fldChar w:fldCharType="separate"/>
      </w:r>
      <w:r w:rsidR="00F26391" w:rsidRPr="005A56F2">
        <w:rPr>
          <w:rFonts w:hint="eastAsia"/>
          <w:webHidden/>
          <w:sz w:val="26"/>
          <w:rPrChange w:id="481" w:author="LENOVO" w:date="2024-12-18T23:45:00Z">
            <w:rPr>
              <w:rFonts w:hint="eastAsia"/>
              <w:webHidden/>
            </w:rPr>
          </w:rPrChange>
        </w:rPr>
        <w:t>12</w:t>
      </w:r>
      <w:r w:rsidR="00F26391" w:rsidRPr="005A56F2">
        <w:rPr>
          <w:webHidden/>
          <w:sz w:val="26"/>
          <w:rPrChange w:id="482" w:author="LENOVO" w:date="2024-12-18T23:45:00Z">
            <w:rPr>
              <w:webHidden/>
            </w:rPr>
          </w:rPrChange>
        </w:rPr>
        <w:fldChar w:fldCharType="end"/>
      </w:r>
      <w:r w:rsidRPr="005A56F2">
        <w:rPr>
          <w:sz w:val="26"/>
          <w:rPrChange w:id="483" w:author="LENOVO" w:date="2024-12-18T23:45:00Z">
            <w:rPr/>
          </w:rPrChange>
        </w:rPr>
        <w:fldChar w:fldCharType="end"/>
      </w:r>
    </w:p>
    <w:p w14:paraId="7C1C1D90" w14:textId="26B89B77" w:rsidR="00F26391" w:rsidRPr="005A56F2" w:rsidRDefault="00724A7C">
      <w:pPr>
        <w:pStyle w:val="TOC1"/>
        <w:rPr>
          <w:rFonts w:asciiTheme="minorHAnsi" w:eastAsiaTheme="minorEastAsia" w:hAnsiTheme="minorHAnsi" w:cstheme="minorBidi"/>
          <w:b w:val="0"/>
          <w:bCs w:val="0"/>
          <w:kern w:val="2"/>
          <w:sz w:val="28"/>
          <w:lang w:val="en-US" w:eastAsia="zh-CN"/>
          <w14:ligatures w14:val="standardContextual"/>
          <w:rPrChange w:id="484" w:author="LENOVO" w:date="2024-12-18T23:45:00Z">
            <w:rPr>
              <w:rFonts w:asciiTheme="minorHAnsi" w:eastAsiaTheme="minorEastAsia" w:hAnsiTheme="minorHAnsi" w:cstheme="minorBidi"/>
              <w:b w:val="0"/>
              <w:bCs w:val="0"/>
              <w:kern w:val="2"/>
              <w:lang w:val="en-US" w:eastAsia="zh-CN"/>
              <w14:ligatures w14:val="standardContextual"/>
            </w:rPr>
          </w:rPrChange>
        </w:rPr>
      </w:pPr>
      <w:r w:rsidRPr="005A56F2">
        <w:rPr>
          <w:sz w:val="26"/>
          <w:rPrChange w:id="485" w:author="LENOVO" w:date="2024-12-18T23:45:00Z">
            <w:rPr/>
          </w:rPrChange>
        </w:rPr>
        <w:fldChar w:fldCharType="begin"/>
      </w:r>
      <w:r w:rsidRPr="005A56F2">
        <w:rPr>
          <w:rFonts w:hint="eastAsia"/>
          <w:sz w:val="26"/>
          <w:rPrChange w:id="486" w:author="LENOVO" w:date="2024-12-18T23:45:00Z">
            <w:rPr>
              <w:rFonts w:hint="eastAsia"/>
            </w:rPr>
          </w:rPrChange>
        </w:rPr>
        <w:instrText xml:space="preserve"> HYPERLINK \l "_Toc181630621" </w:instrText>
      </w:r>
      <w:r w:rsidRPr="005A56F2">
        <w:rPr>
          <w:sz w:val="26"/>
          <w:rPrChange w:id="487" w:author="LENOVO" w:date="2024-12-18T23:45:00Z">
            <w:rPr/>
          </w:rPrChange>
        </w:rPr>
        <w:fldChar w:fldCharType="separate"/>
      </w:r>
      <w:r w:rsidR="00F26391" w:rsidRPr="005A56F2">
        <w:rPr>
          <w:rStyle w:val="Hyperlink"/>
          <w:rFonts w:ascii="Times New Roman" w:hAnsi="Times New Roman"/>
          <w:sz w:val="28"/>
          <w:rPrChange w:id="488" w:author="LENOVO" w:date="2024-12-18T23:45:00Z">
            <w:rPr>
              <w:rStyle w:val="Hyperlink"/>
              <w:rFonts w:ascii="Times New Roman" w:hAnsi="Times New Roman"/>
            </w:rPr>
          </w:rPrChange>
        </w:rPr>
        <w:t>References</w:t>
      </w:r>
      <w:r w:rsidR="00F26391" w:rsidRPr="005A56F2">
        <w:rPr>
          <w:rFonts w:hint="eastAsia"/>
          <w:webHidden/>
          <w:sz w:val="26"/>
          <w:rPrChange w:id="489" w:author="LENOVO" w:date="2024-12-18T23:45:00Z">
            <w:rPr>
              <w:rFonts w:hint="eastAsia"/>
              <w:webHidden/>
            </w:rPr>
          </w:rPrChange>
        </w:rPr>
        <w:tab/>
      </w:r>
      <w:r w:rsidR="00F26391" w:rsidRPr="005A56F2">
        <w:rPr>
          <w:webHidden/>
          <w:sz w:val="26"/>
          <w:rPrChange w:id="490" w:author="LENOVO" w:date="2024-12-18T23:45:00Z">
            <w:rPr>
              <w:webHidden/>
            </w:rPr>
          </w:rPrChange>
        </w:rPr>
        <w:fldChar w:fldCharType="begin"/>
      </w:r>
      <w:r w:rsidR="00F26391" w:rsidRPr="005A56F2">
        <w:rPr>
          <w:rFonts w:hint="eastAsia"/>
          <w:webHidden/>
          <w:sz w:val="26"/>
          <w:rPrChange w:id="491" w:author="LENOVO" w:date="2024-12-18T23:45:00Z">
            <w:rPr>
              <w:rFonts w:hint="eastAsia"/>
              <w:webHidden/>
            </w:rPr>
          </w:rPrChange>
        </w:rPr>
        <w:instrText xml:space="preserve"> PAGEREF _Toc181630621 \h </w:instrText>
      </w:r>
      <w:r w:rsidR="00F26391" w:rsidRPr="005A56F2">
        <w:rPr>
          <w:webHidden/>
          <w:sz w:val="26"/>
          <w:rPrChange w:id="492" w:author="LENOVO" w:date="2024-12-18T23:45:00Z">
            <w:rPr>
              <w:webHidden/>
              <w:sz w:val="26"/>
            </w:rPr>
          </w:rPrChange>
        </w:rPr>
      </w:r>
      <w:r w:rsidR="00F26391" w:rsidRPr="005A56F2">
        <w:rPr>
          <w:webHidden/>
          <w:sz w:val="26"/>
          <w:rPrChange w:id="493" w:author="LENOVO" w:date="2024-12-18T23:45:00Z">
            <w:rPr>
              <w:webHidden/>
            </w:rPr>
          </w:rPrChange>
        </w:rPr>
        <w:fldChar w:fldCharType="separate"/>
      </w:r>
      <w:r w:rsidR="00F26391" w:rsidRPr="005A56F2">
        <w:rPr>
          <w:rFonts w:hint="eastAsia"/>
          <w:webHidden/>
          <w:sz w:val="26"/>
          <w:rPrChange w:id="494" w:author="LENOVO" w:date="2024-12-18T23:45:00Z">
            <w:rPr>
              <w:rFonts w:hint="eastAsia"/>
              <w:webHidden/>
            </w:rPr>
          </w:rPrChange>
        </w:rPr>
        <w:t>13</w:t>
      </w:r>
      <w:r w:rsidR="00F26391" w:rsidRPr="005A56F2">
        <w:rPr>
          <w:webHidden/>
          <w:sz w:val="26"/>
          <w:rPrChange w:id="495" w:author="LENOVO" w:date="2024-12-18T23:45:00Z">
            <w:rPr>
              <w:webHidden/>
            </w:rPr>
          </w:rPrChange>
        </w:rPr>
        <w:fldChar w:fldCharType="end"/>
      </w:r>
      <w:r w:rsidRPr="005A56F2">
        <w:rPr>
          <w:sz w:val="26"/>
          <w:rPrChange w:id="496" w:author="LENOVO" w:date="2024-12-18T23:45:00Z">
            <w:rPr/>
          </w:rPrChange>
        </w:rPr>
        <w:fldChar w:fldCharType="end"/>
      </w:r>
    </w:p>
    <w:p w14:paraId="5E09A791" w14:textId="5DA7126D" w:rsidR="00BB60F2" w:rsidRPr="005A56F2" w:rsidRDefault="00BB60F2" w:rsidP="004E1931">
      <w:pPr>
        <w:rPr>
          <w:rFonts w:hint="eastAsia"/>
          <w:b/>
          <w:bCs/>
          <w:noProof/>
          <w:sz w:val="26"/>
          <w:rPrChange w:id="497" w:author="LENOVO" w:date="2024-12-18T23:45:00Z">
            <w:rPr>
              <w:rFonts w:hint="eastAsia"/>
              <w:b/>
              <w:bCs/>
              <w:noProof/>
            </w:rPr>
          </w:rPrChange>
        </w:rPr>
      </w:pPr>
      <w:r w:rsidRPr="005A56F2">
        <w:rPr>
          <w:b/>
          <w:bCs/>
          <w:sz w:val="26"/>
          <w:rPrChange w:id="498" w:author="LENOVO" w:date="2024-12-18T23:45:00Z">
            <w:rPr>
              <w:b/>
              <w:bCs/>
            </w:rPr>
          </w:rPrChange>
        </w:rPr>
        <w:fldChar w:fldCharType="end"/>
      </w:r>
      <w:r w:rsidRPr="005A56F2">
        <w:rPr>
          <w:rFonts w:hint="eastAsia"/>
          <w:b/>
          <w:bCs/>
          <w:noProof/>
          <w:sz w:val="26"/>
          <w:rPrChange w:id="499" w:author="LENOVO" w:date="2024-12-18T23:45:00Z">
            <w:rPr>
              <w:rFonts w:hint="eastAsia"/>
              <w:b/>
              <w:bCs/>
              <w:noProof/>
            </w:rPr>
          </w:rPrChange>
        </w:rPr>
        <w:br w:type="page"/>
      </w:r>
    </w:p>
    <w:p w14:paraId="336E4C1B" w14:textId="77777777" w:rsidR="00BB60F2" w:rsidRPr="005A56F2" w:rsidRDefault="00BB60F2" w:rsidP="00923BEE">
      <w:pPr>
        <w:pStyle w:val="Title"/>
        <w:rPr>
          <w:rFonts w:hint="eastAsia"/>
          <w:noProof/>
          <w:sz w:val="34"/>
          <w:rPrChange w:id="500" w:author="LENOVO" w:date="2024-12-18T23:45:00Z">
            <w:rPr>
              <w:rFonts w:hint="eastAsia"/>
              <w:noProof/>
            </w:rPr>
          </w:rPrChange>
        </w:rPr>
      </w:pPr>
    </w:p>
    <w:p w14:paraId="296A66E6" w14:textId="77777777" w:rsidR="00BB60F2" w:rsidRPr="005A56F2" w:rsidRDefault="006314C4" w:rsidP="00074E26">
      <w:pPr>
        <w:pStyle w:val="Heading1"/>
        <w:rPr>
          <w:rFonts w:hint="eastAsia"/>
          <w:noProof/>
          <w:sz w:val="34"/>
          <w:rPrChange w:id="501" w:author="LENOVO" w:date="2024-12-18T23:45:00Z">
            <w:rPr>
              <w:rFonts w:hint="eastAsia"/>
              <w:noProof/>
            </w:rPr>
          </w:rPrChange>
        </w:rPr>
      </w:pPr>
      <w:bookmarkStart w:id="502" w:name="_Toc181630607"/>
      <w:r w:rsidRPr="005A56F2">
        <w:rPr>
          <w:noProof/>
          <w:sz w:val="34"/>
          <w:rPrChange w:id="503" w:author="LENOVO" w:date="2024-12-18T23:45:00Z">
            <w:rPr>
              <w:noProof/>
            </w:rPr>
          </w:rPrChange>
        </w:rPr>
        <w:t>Giới</w:t>
      </w:r>
      <w:r w:rsidRPr="005A56F2">
        <w:rPr>
          <w:rFonts w:hint="eastAsia"/>
          <w:noProof/>
          <w:sz w:val="34"/>
          <w:rPrChange w:id="504" w:author="LENOVO" w:date="2024-12-18T23:45:00Z">
            <w:rPr>
              <w:rFonts w:hint="eastAsia"/>
              <w:noProof/>
            </w:rPr>
          </w:rPrChange>
        </w:rPr>
        <w:t xml:space="preserve"> </w:t>
      </w:r>
      <w:r w:rsidRPr="005A56F2">
        <w:rPr>
          <w:noProof/>
          <w:sz w:val="34"/>
          <w:rPrChange w:id="505" w:author="LENOVO" w:date="2024-12-18T23:45:00Z">
            <w:rPr>
              <w:noProof/>
            </w:rPr>
          </w:rPrChange>
        </w:rPr>
        <w:t>thiệu</w:t>
      </w:r>
      <w:bookmarkEnd w:id="502"/>
    </w:p>
    <w:p w14:paraId="71FA5D25" w14:textId="77777777" w:rsidR="00BB60F2" w:rsidRPr="005A56F2" w:rsidRDefault="00BB60F2" w:rsidP="007F698B">
      <w:pPr>
        <w:ind w:firstLine="420"/>
        <w:rPr>
          <w:rFonts w:ascii="Times New Roman" w:hAnsi="Times New Roman"/>
          <w:i/>
          <w:sz w:val="28"/>
          <w:szCs w:val="21"/>
          <w:rPrChange w:id="506" w:author="LENOVO" w:date="2024-12-18T23:45:00Z">
            <w:rPr>
              <w:rFonts w:ascii="Times New Roman" w:hAnsi="Times New Roman"/>
              <w:i/>
              <w:szCs w:val="21"/>
            </w:rPr>
          </w:rPrChange>
        </w:rPr>
      </w:pPr>
      <w:r w:rsidRPr="005A56F2">
        <w:rPr>
          <w:rFonts w:ascii="Times New Roman" w:hAnsi="Times New Roman"/>
          <w:i/>
          <w:sz w:val="28"/>
          <w:szCs w:val="21"/>
          <w:rPrChange w:id="507" w:author="LENOVO" w:date="2024-12-18T23:45:00Z">
            <w:rPr>
              <w:rFonts w:ascii="Times New Roman" w:hAnsi="Times New Roman"/>
              <w:i/>
              <w:szCs w:val="21"/>
            </w:rPr>
          </w:rPrChange>
        </w:rPr>
        <w:t xml:space="preserve">(Introduction to the motivation, </w:t>
      </w:r>
      <w:r w:rsidRPr="005A56F2">
        <w:rPr>
          <w:rFonts w:ascii="Times New Roman" w:hAnsi="Times New Roman"/>
          <w:bCs/>
          <w:i/>
          <w:sz w:val="28"/>
          <w:szCs w:val="21"/>
          <w:lang w:val="en-GB" w:eastAsia="zh-CN"/>
          <w:rPrChange w:id="508" w:author="LENOVO" w:date="2024-12-18T23:45:00Z">
            <w:rPr>
              <w:rFonts w:ascii="Times New Roman" w:hAnsi="Times New Roman"/>
              <w:bCs/>
              <w:i/>
              <w:szCs w:val="21"/>
              <w:lang w:val="en-GB" w:eastAsia="zh-CN"/>
            </w:rPr>
          </w:rPrChange>
        </w:rPr>
        <w:t>Objective</w:t>
      </w:r>
      <w:r w:rsidRPr="005A56F2">
        <w:rPr>
          <w:rFonts w:ascii="Times New Roman" w:hAnsi="Times New Roman"/>
          <w:bCs/>
          <w:i/>
          <w:sz w:val="28"/>
          <w:szCs w:val="21"/>
          <w:rPrChange w:id="509" w:author="LENOVO" w:date="2024-12-18T23:45:00Z">
            <w:rPr>
              <w:rFonts w:ascii="Times New Roman" w:hAnsi="Times New Roman"/>
              <w:bCs/>
              <w:i/>
              <w:szCs w:val="21"/>
            </w:rPr>
          </w:rPrChange>
        </w:rPr>
        <w:t xml:space="preserve">s, </w:t>
      </w:r>
      <w:r w:rsidRPr="005A56F2">
        <w:rPr>
          <w:rFonts w:ascii="Times New Roman" w:hAnsi="Times New Roman"/>
          <w:i/>
          <w:sz w:val="28"/>
          <w:szCs w:val="21"/>
          <w:rPrChange w:id="510" w:author="LENOVO" w:date="2024-12-18T23:45:00Z">
            <w:rPr>
              <w:rFonts w:ascii="Times New Roman" w:hAnsi="Times New Roman"/>
              <w:i/>
              <w:szCs w:val="21"/>
            </w:rPr>
          </w:rPrChange>
        </w:rPr>
        <w:t>and main Contents</w:t>
      </w:r>
      <w:r w:rsidRPr="005A56F2">
        <w:rPr>
          <w:rFonts w:ascii="Times New Roman" w:hAnsi="Times New Roman"/>
          <w:bCs/>
          <w:i/>
          <w:sz w:val="28"/>
          <w:szCs w:val="21"/>
          <w:rPrChange w:id="511" w:author="LENOVO" w:date="2024-12-18T23:45:00Z">
            <w:rPr>
              <w:rFonts w:ascii="Times New Roman" w:hAnsi="Times New Roman"/>
              <w:bCs/>
              <w:i/>
              <w:szCs w:val="21"/>
            </w:rPr>
          </w:rPrChange>
        </w:rPr>
        <w:t xml:space="preserve"> of the project)</w:t>
      </w:r>
    </w:p>
    <w:p w14:paraId="2CD43B3F" w14:textId="59099882" w:rsidR="00D96DBB" w:rsidRPr="005A56F2" w:rsidRDefault="006314C4" w:rsidP="00E97459">
      <w:pPr>
        <w:spacing w:before="100" w:beforeAutospacing="1" w:after="100" w:afterAutospacing="1" w:line="312" w:lineRule="auto"/>
        <w:ind w:firstLineChars="148" w:firstLine="416"/>
        <w:rPr>
          <w:rFonts w:ascii="Times New Roman" w:hAnsi="Times New Roman"/>
          <w:bCs/>
          <w:sz w:val="28"/>
          <w:szCs w:val="26"/>
          <w:rPrChange w:id="512" w:author="LENOVO" w:date="2024-12-18T23:45:00Z">
            <w:rPr>
              <w:rFonts w:ascii="Times New Roman" w:hAnsi="Times New Roman"/>
              <w:bCs/>
              <w:sz w:val="26"/>
              <w:szCs w:val="26"/>
            </w:rPr>
          </w:rPrChange>
        </w:rPr>
      </w:pPr>
      <w:r w:rsidRPr="005A56F2">
        <w:rPr>
          <w:rFonts w:ascii="Times New Roman" w:hAnsi="Times New Roman"/>
          <w:b/>
          <w:bCs/>
          <w:sz w:val="28"/>
          <w:szCs w:val="26"/>
          <w:rPrChange w:id="513" w:author="LENOVO" w:date="2024-12-18T23:45:00Z">
            <w:rPr>
              <w:rFonts w:ascii="Times New Roman" w:hAnsi="Times New Roman"/>
              <w:b/>
              <w:bCs/>
              <w:sz w:val="26"/>
              <w:szCs w:val="26"/>
            </w:rPr>
          </w:rPrChange>
        </w:rPr>
        <w:t>Mục tiêu</w:t>
      </w:r>
      <w:r w:rsidR="00BB60F2" w:rsidRPr="005A56F2">
        <w:rPr>
          <w:rFonts w:ascii="Times New Roman" w:hAnsi="Times New Roman"/>
          <w:b/>
          <w:bCs/>
          <w:sz w:val="28"/>
          <w:szCs w:val="26"/>
          <w:rPrChange w:id="514" w:author="LENOVO" w:date="2024-12-18T23:45:00Z">
            <w:rPr>
              <w:rFonts w:ascii="Times New Roman" w:hAnsi="Times New Roman"/>
              <w:b/>
              <w:bCs/>
              <w:sz w:val="26"/>
              <w:szCs w:val="26"/>
            </w:rPr>
          </w:rPrChange>
        </w:rPr>
        <w:t>:</w:t>
      </w:r>
      <w:r w:rsidR="00C923D4" w:rsidRPr="005A56F2">
        <w:rPr>
          <w:rFonts w:ascii="Times New Roman" w:hAnsi="Times New Roman"/>
          <w:b/>
          <w:bCs/>
          <w:sz w:val="28"/>
          <w:szCs w:val="26"/>
          <w:rPrChange w:id="515" w:author="LENOVO" w:date="2024-12-18T23:45:00Z">
            <w:rPr>
              <w:rFonts w:ascii="Times New Roman" w:hAnsi="Times New Roman"/>
              <w:b/>
              <w:bCs/>
              <w:sz w:val="26"/>
              <w:szCs w:val="26"/>
            </w:rPr>
          </w:rPrChange>
        </w:rPr>
        <w:t xml:space="preserve"> </w:t>
      </w:r>
      <w:r w:rsidR="00C66B71" w:rsidRPr="005A56F2">
        <w:rPr>
          <w:rFonts w:ascii="Times New Roman" w:hAnsi="Times New Roman"/>
          <w:bCs/>
          <w:sz w:val="28"/>
          <w:szCs w:val="26"/>
          <w:rPrChange w:id="516" w:author="LENOVO" w:date="2024-12-18T23:45:00Z">
            <w:rPr>
              <w:rFonts w:ascii="Times New Roman" w:hAnsi="Times New Roman"/>
              <w:bCs/>
              <w:sz w:val="26"/>
              <w:szCs w:val="26"/>
            </w:rPr>
          </w:rPrChange>
        </w:rPr>
        <w:t>Vận dụng các kiến thức, kỹ năng đã được học để</w:t>
      </w:r>
      <w:r w:rsidR="00C66B71" w:rsidRPr="005A56F2">
        <w:rPr>
          <w:rFonts w:ascii="Times New Roman" w:hAnsi="Times New Roman"/>
          <w:b/>
          <w:bCs/>
          <w:sz w:val="28"/>
          <w:szCs w:val="26"/>
          <w:rPrChange w:id="517" w:author="LENOVO" w:date="2024-12-18T23:45:00Z">
            <w:rPr>
              <w:rFonts w:ascii="Times New Roman" w:hAnsi="Times New Roman"/>
              <w:b/>
              <w:bCs/>
              <w:sz w:val="26"/>
              <w:szCs w:val="26"/>
            </w:rPr>
          </w:rPrChange>
        </w:rPr>
        <w:t xml:space="preserve"> </w:t>
      </w:r>
      <w:r w:rsidR="00C66B71" w:rsidRPr="005A56F2">
        <w:rPr>
          <w:rFonts w:ascii="Times New Roman" w:hAnsi="Times New Roman"/>
          <w:bCs/>
          <w:sz w:val="28"/>
          <w:szCs w:val="26"/>
          <w:rPrChange w:id="518" w:author="LENOVO" w:date="2024-12-18T23:45:00Z">
            <w:rPr>
              <w:rFonts w:ascii="Times New Roman" w:hAnsi="Times New Roman"/>
              <w:bCs/>
              <w:sz w:val="26"/>
              <w:szCs w:val="26"/>
            </w:rPr>
          </w:rPrChange>
        </w:rPr>
        <w:t>t</w:t>
      </w:r>
      <w:r w:rsidR="00A24BBA" w:rsidRPr="005A56F2">
        <w:rPr>
          <w:rFonts w:ascii="Times New Roman" w:hAnsi="Times New Roman"/>
          <w:bCs/>
          <w:sz w:val="28"/>
          <w:szCs w:val="26"/>
          <w:rPrChange w:id="519" w:author="LENOVO" w:date="2024-12-18T23:45:00Z">
            <w:rPr>
              <w:rFonts w:ascii="Times New Roman" w:hAnsi="Times New Roman"/>
              <w:bCs/>
              <w:sz w:val="26"/>
              <w:szCs w:val="26"/>
            </w:rPr>
          </w:rPrChange>
        </w:rPr>
        <w:t>h</w:t>
      </w:r>
      <w:r w:rsidR="00DD31E5" w:rsidRPr="005A56F2">
        <w:rPr>
          <w:rFonts w:ascii="Times New Roman" w:hAnsi="Times New Roman"/>
          <w:bCs/>
          <w:sz w:val="28"/>
          <w:szCs w:val="26"/>
          <w:rPrChange w:id="520" w:author="LENOVO" w:date="2024-12-18T23:45:00Z">
            <w:rPr>
              <w:rFonts w:ascii="Times New Roman" w:hAnsi="Times New Roman"/>
              <w:bCs/>
              <w:sz w:val="26"/>
              <w:szCs w:val="26"/>
            </w:rPr>
          </w:rPrChange>
        </w:rPr>
        <w:t>iết kế</w:t>
      </w:r>
      <w:r w:rsidR="00C66B71" w:rsidRPr="005A56F2">
        <w:rPr>
          <w:rFonts w:ascii="Times New Roman" w:hAnsi="Times New Roman"/>
          <w:bCs/>
          <w:sz w:val="28"/>
          <w:szCs w:val="26"/>
          <w:rPrChange w:id="521" w:author="LENOVO" w:date="2024-12-18T23:45:00Z">
            <w:rPr>
              <w:rFonts w:ascii="Times New Roman" w:hAnsi="Times New Roman"/>
              <w:bCs/>
              <w:sz w:val="26"/>
              <w:szCs w:val="26"/>
            </w:rPr>
          </w:rPrChange>
        </w:rPr>
        <w:t>, mô phỏng và thực thi</w:t>
      </w:r>
      <w:r w:rsidR="00DD31E5" w:rsidRPr="005A56F2">
        <w:rPr>
          <w:rFonts w:ascii="Times New Roman" w:hAnsi="Times New Roman"/>
          <w:bCs/>
          <w:sz w:val="28"/>
          <w:szCs w:val="26"/>
          <w:rPrChange w:id="522" w:author="LENOVO" w:date="2024-12-18T23:45:00Z">
            <w:rPr>
              <w:rFonts w:ascii="Times New Roman" w:hAnsi="Times New Roman"/>
              <w:bCs/>
              <w:sz w:val="26"/>
              <w:szCs w:val="26"/>
            </w:rPr>
          </w:rPrChange>
        </w:rPr>
        <w:t xml:space="preserve"> </w:t>
      </w:r>
      <w:r w:rsidR="00A24BBA" w:rsidRPr="005A56F2">
        <w:rPr>
          <w:rFonts w:ascii="Times New Roman" w:hAnsi="Times New Roman"/>
          <w:bCs/>
          <w:sz w:val="28"/>
          <w:szCs w:val="26"/>
          <w:rPrChange w:id="523" w:author="LENOVO" w:date="2024-12-18T23:45:00Z">
            <w:rPr>
              <w:rFonts w:ascii="Times New Roman" w:hAnsi="Times New Roman"/>
              <w:bCs/>
              <w:sz w:val="26"/>
              <w:szCs w:val="26"/>
            </w:rPr>
          </w:rPrChange>
        </w:rPr>
        <w:t xml:space="preserve">một </w:t>
      </w:r>
      <w:r w:rsidR="00D96DBB" w:rsidRPr="005A56F2">
        <w:rPr>
          <w:rFonts w:ascii="Times New Roman" w:hAnsi="Times New Roman"/>
          <w:bCs/>
          <w:sz w:val="28"/>
          <w:szCs w:val="26"/>
          <w:rPrChange w:id="524" w:author="LENOVO" w:date="2024-12-18T23:45:00Z">
            <w:rPr>
              <w:rFonts w:ascii="Times New Roman" w:hAnsi="Times New Roman"/>
              <w:bCs/>
              <w:sz w:val="26"/>
              <w:szCs w:val="26"/>
            </w:rPr>
          </w:rPrChange>
        </w:rPr>
        <w:t xml:space="preserve">mô-đun phần cứng thực hiện </w:t>
      </w:r>
      <w:r w:rsidR="0058229B" w:rsidRPr="005A56F2">
        <w:rPr>
          <w:rFonts w:ascii="Times New Roman" w:hAnsi="Times New Roman"/>
          <w:bCs/>
          <w:sz w:val="28"/>
          <w:szCs w:val="26"/>
          <w:rPrChange w:id="525" w:author="LENOVO" w:date="2024-12-18T23:45:00Z">
            <w:rPr>
              <w:rFonts w:ascii="Times New Roman" w:hAnsi="Times New Roman"/>
              <w:bCs/>
              <w:sz w:val="26"/>
              <w:szCs w:val="26"/>
            </w:rPr>
          </w:rPrChange>
        </w:rPr>
        <w:t>tính</w:t>
      </w:r>
      <w:r w:rsidR="00D96DBB" w:rsidRPr="005A56F2">
        <w:rPr>
          <w:rFonts w:ascii="Times New Roman" w:hAnsi="Times New Roman"/>
          <w:sz w:val="28"/>
          <w:szCs w:val="26"/>
          <w:rPrChange w:id="526" w:author="LENOVO" w:date="2024-12-18T23:45:00Z">
            <w:rPr>
              <w:rFonts w:ascii="Times New Roman" w:hAnsi="Times New Roman"/>
              <w:sz w:val="26"/>
              <w:szCs w:val="26"/>
            </w:rPr>
          </w:rPrChange>
        </w:rPr>
        <w:t xml:space="preserve"> tích </w:t>
      </w:r>
      <w:r w:rsidR="00FA65A3" w:rsidRPr="005A56F2">
        <w:rPr>
          <w:rFonts w:ascii="Times New Roman" w:hAnsi="Times New Roman"/>
          <w:sz w:val="28"/>
          <w:szCs w:val="26"/>
          <w:rPrChange w:id="527" w:author="LENOVO" w:date="2024-12-18T23:45:00Z">
            <w:rPr>
              <w:rFonts w:ascii="Times New Roman" w:hAnsi="Times New Roman"/>
              <w:sz w:val="26"/>
              <w:szCs w:val="26"/>
            </w:rPr>
          </w:rPrChange>
        </w:rPr>
        <w:t xml:space="preserve">chập </w:t>
      </w:r>
      <w:r w:rsidR="00D96DBB" w:rsidRPr="005A56F2">
        <w:rPr>
          <w:rFonts w:ascii="Times New Roman" w:hAnsi="Times New Roman"/>
          <w:sz w:val="28"/>
          <w:szCs w:val="26"/>
          <w:rPrChange w:id="528" w:author="LENOVO" w:date="2024-12-18T23:45:00Z">
            <w:rPr>
              <w:rFonts w:ascii="Times New Roman" w:hAnsi="Times New Roman"/>
              <w:sz w:val="26"/>
              <w:szCs w:val="26"/>
            </w:rPr>
          </w:rPrChange>
        </w:rPr>
        <w:t xml:space="preserve">J = </w:t>
      </w:r>
      <w:r w:rsidR="00FA65A3" w:rsidRPr="005A56F2">
        <w:rPr>
          <w:rFonts w:ascii="Times New Roman" w:hAnsi="Times New Roman"/>
          <w:sz w:val="28"/>
          <w:szCs w:val="26"/>
          <w:rPrChange w:id="529" w:author="LENOVO" w:date="2024-12-18T23:45:00Z">
            <w:rPr>
              <w:rFonts w:ascii="Times New Roman" w:hAnsi="Times New Roman"/>
              <w:sz w:val="26"/>
              <w:szCs w:val="26"/>
            </w:rPr>
          </w:rPrChange>
        </w:rPr>
        <w:t>2DConV</w:t>
      </w:r>
      <w:r w:rsidR="00D96DBB" w:rsidRPr="005A56F2">
        <w:rPr>
          <w:rFonts w:ascii="Times New Roman" w:hAnsi="Times New Roman"/>
          <w:sz w:val="28"/>
          <w:szCs w:val="26"/>
          <w:rPrChange w:id="530" w:author="LENOVO" w:date="2024-12-18T23:45:00Z">
            <w:rPr>
              <w:rFonts w:ascii="Times New Roman" w:hAnsi="Times New Roman"/>
              <w:sz w:val="26"/>
              <w:szCs w:val="26"/>
            </w:rPr>
          </w:rPrChange>
        </w:rPr>
        <w:t>(I</w:t>
      </w:r>
      <w:r w:rsidR="00FA65A3" w:rsidRPr="005A56F2">
        <w:rPr>
          <w:rFonts w:ascii="Times New Roman" w:hAnsi="Times New Roman"/>
          <w:sz w:val="28"/>
          <w:szCs w:val="26"/>
          <w:rPrChange w:id="531" w:author="LENOVO" w:date="2024-12-18T23:45:00Z">
            <w:rPr>
              <w:rFonts w:ascii="Times New Roman" w:hAnsi="Times New Roman"/>
              <w:sz w:val="26"/>
              <w:szCs w:val="26"/>
            </w:rPr>
          </w:rPrChange>
        </w:rPr>
        <w:t>, K</w:t>
      </w:r>
      <w:r w:rsidR="00D96DBB" w:rsidRPr="005A56F2">
        <w:rPr>
          <w:rFonts w:ascii="Times New Roman" w:hAnsi="Times New Roman"/>
          <w:sz w:val="28"/>
          <w:szCs w:val="26"/>
          <w:rPrChange w:id="532" w:author="LENOVO" w:date="2024-12-18T23:45:00Z">
            <w:rPr>
              <w:rFonts w:ascii="Times New Roman" w:hAnsi="Times New Roman"/>
              <w:sz w:val="26"/>
              <w:szCs w:val="26"/>
            </w:rPr>
          </w:rPrChange>
        </w:rPr>
        <w:t>)</w:t>
      </w:r>
      <w:r w:rsidR="00FA65A3" w:rsidRPr="005A56F2">
        <w:rPr>
          <w:rFonts w:ascii="Times New Roman" w:hAnsi="Times New Roman"/>
          <w:sz w:val="28"/>
          <w:szCs w:val="26"/>
          <w:rPrChange w:id="533" w:author="LENOVO" w:date="2024-12-18T23:45:00Z">
            <w:rPr>
              <w:rFonts w:ascii="Times New Roman" w:hAnsi="Times New Roman"/>
              <w:sz w:val="26"/>
              <w:szCs w:val="26"/>
            </w:rPr>
          </w:rPrChange>
        </w:rPr>
        <w:t xml:space="preserve"> giữa hình ảnh lối và</w:t>
      </w:r>
      <w:r w:rsidR="002F087D" w:rsidRPr="005A56F2">
        <w:rPr>
          <w:rFonts w:ascii="Times New Roman" w:hAnsi="Times New Roman"/>
          <w:sz w:val="28"/>
          <w:szCs w:val="26"/>
          <w:rPrChange w:id="534" w:author="LENOVO" w:date="2024-12-18T23:45:00Z">
            <w:rPr>
              <w:rFonts w:ascii="Times New Roman" w:hAnsi="Times New Roman"/>
              <w:sz w:val="26"/>
              <w:szCs w:val="26"/>
            </w:rPr>
          </w:rPrChange>
        </w:rPr>
        <w:t>o</w:t>
      </w:r>
      <w:r w:rsidR="00FA65A3" w:rsidRPr="005A56F2">
        <w:rPr>
          <w:rFonts w:ascii="Times New Roman" w:hAnsi="Times New Roman"/>
          <w:sz w:val="28"/>
          <w:szCs w:val="26"/>
          <w:rPrChange w:id="535" w:author="LENOVO" w:date="2024-12-18T23:45:00Z">
            <w:rPr>
              <w:rFonts w:ascii="Times New Roman" w:hAnsi="Times New Roman"/>
              <w:sz w:val="26"/>
              <w:szCs w:val="26"/>
            </w:rPr>
          </w:rPrChange>
        </w:rPr>
        <w:t xml:space="preserve"> I với một ma trận kernel K</w:t>
      </w:r>
      <w:r w:rsidR="00D96DBB" w:rsidRPr="005A56F2">
        <w:rPr>
          <w:rFonts w:ascii="Times New Roman" w:hAnsi="Times New Roman"/>
          <w:sz w:val="28"/>
          <w:szCs w:val="26"/>
          <w:rPrChange w:id="536" w:author="LENOVO" w:date="2024-12-18T23:45:00Z">
            <w:rPr>
              <w:rFonts w:ascii="Times New Roman" w:hAnsi="Times New Roman"/>
              <w:sz w:val="26"/>
              <w:szCs w:val="26"/>
            </w:rPr>
          </w:rPrChange>
        </w:rPr>
        <w:t xml:space="preserve"> (</w:t>
      </w:r>
      <w:r w:rsidR="005C3B71" w:rsidRPr="005A56F2">
        <w:rPr>
          <w:rFonts w:ascii="Times New Roman" w:hAnsi="Times New Roman"/>
          <w:sz w:val="28"/>
          <w:szCs w:val="26"/>
          <w:rPrChange w:id="537" w:author="LENOVO" w:date="2024-12-18T23:45:00Z">
            <w:rPr>
              <w:rFonts w:ascii="Times New Roman" w:hAnsi="Times New Roman"/>
              <w:sz w:val="26"/>
              <w:szCs w:val="26"/>
            </w:rPr>
          </w:rPrChange>
        </w:rPr>
        <w:fldChar w:fldCharType="begin"/>
      </w:r>
      <w:r w:rsidR="005C3B71" w:rsidRPr="005A56F2">
        <w:rPr>
          <w:rFonts w:ascii="Times New Roman" w:hAnsi="Times New Roman"/>
          <w:sz w:val="28"/>
          <w:szCs w:val="26"/>
          <w:rPrChange w:id="538" w:author="LENOVO" w:date="2024-12-18T23:45:00Z">
            <w:rPr>
              <w:rFonts w:ascii="Times New Roman" w:hAnsi="Times New Roman"/>
              <w:sz w:val="26"/>
              <w:szCs w:val="26"/>
            </w:rPr>
          </w:rPrChange>
        </w:rPr>
        <w:instrText xml:space="preserve"> REF _Ref101273237 \r \h </w:instrText>
      </w:r>
      <w:r w:rsidR="005A56F2">
        <w:rPr>
          <w:rFonts w:ascii="Times New Roman" w:hAnsi="Times New Roman"/>
          <w:sz w:val="28"/>
          <w:szCs w:val="26"/>
        </w:rPr>
        <w:instrText xml:space="preserve"> \* MERGEFORMAT </w:instrText>
      </w:r>
      <w:r w:rsidR="005C3B71" w:rsidRPr="005A56F2">
        <w:rPr>
          <w:rFonts w:ascii="Times New Roman" w:hAnsi="Times New Roman"/>
          <w:sz w:val="28"/>
          <w:szCs w:val="26"/>
          <w:rPrChange w:id="539" w:author="LENOVO" w:date="2024-12-18T23:45:00Z">
            <w:rPr>
              <w:rFonts w:ascii="Times New Roman" w:hAnsi="Times New Roman"/>
              <w:sz w:val="28"/>
              <w:szCs w:val="26"/>
            </w:rPr>
          </w:rPrChange>
        </w:rPr>
      </w:r>
      <w:r w:rsidR="005C3B71" w:rsidRPr="005A56F2">
        <w:rPr>
          <w:rFonts w:ascii="Times New Roman" w:hAnsi="Times New Roman"/>
          <w:sz w:val="28"/>
          <w:szCs w:val="26"/>
          <w:rPrChange w:id="540" w:author="LENOVO" w:date="2024-12-18T23:45:00Z">
            <w:rPr>
              <w:rFonts w:ascii="Times New Roman" w:hAnsi="Times New Roman"/>
              <w:sz w:val="26"/>
              <w:szCs w:val="26"/>
            </w:rPr>
          </w:rPrChange>
        </w:rPr>
        <w:fldChar w:fldCharType="separate"/>
      </w:r>
      <w:r w:rsidR="005C3B71" w:rsidRPr="005A56F2">
        <w:rPr>
          <w:rFonts w:ascii="Times New Roman" w:hAnsi="Times New Roman"/>
          <w:sz w:val="28"/>
          <w:szCs w:val="26"/>
          <w:rPrChange w:id="541" w:author="LENOVO" w:date="2024-12-18T23:45:00Z">
            <w:rPr>
              <w:rFonts w:ascii="Times New Roman" w:hAnsi="Times New Roman"/>
              <w:sz w:val="26"/>
              <w:szCs w:val="26"/>
            </w:rPr>
          </w:rPrChange>
        </w:rPr>
        <w:t xml:space="preserve">[1]  </w:t>
      </w:r>
      <w:r w:rsidR="005C3B71" w:rsidRPr="005A56F2">
        <w:rPr>
          <w:rFonts w:ascii="Times New Roman" w:hAnsi="Times New Roman"/>
          <w:sz w:val="28"/>
          <w:szCs w:val="26"/>
          <w:rPrChange w:id="542" w:author="LENOVO" w:date="2024-12-18T23:45:00Z">
            <w:rPr>
              <w:rFonts w:ascii="Times New Roman" w:hAnsi="Times New Roman"/>
              <w:sz w:val="26"/>
              <w:szCs w:val="26"/>
            </w:rPr>
          </w:rPrChange>
        </w:rPr>
        <w:fldChar w:fldCharType="end"/>
      </w:r>
      <w:r w:rsidR="00F218CA" w:rsidRPr="005A56F2">
        <w:rPr>
          <w:rFonts w:ascii="Times New Roman" w:hAnsi="Times New Roman"/>
          <w:sz w:val="28"/>
          <w:szCs w:val="26"/>
          <w:rPrChange w:id="543" w:author="LENOVO" w:date="2024-12-18T23:45:00Z">
            <w:rPr>
              <w:rFonts w:ascii="Times New Roman" w:hAnsi="Times New Roman"/>
              <w:sz w:val="26"/>
              <w:szCs w:val="26"/>
            </w:rPr>
          </w:rPrChange>
        </w:rPr>
        <w:t>)</w:t>
      </w:r>
      <w:r w:rsidR="00BB60F2" w:rsidRPr="005A56F2">
        <w:rPr>
          <w:rFonts w:ascii="Times New Roman" w:hAnsi="Times New Roman"/>
          <w:bCs/>
          <w:sz w:val="28"/>
          <w:szCs w:val="26"/>
          <w:rPrChange w:id="544" w:author="LENOVO" w:date="2024-12-18T23:45:00Z">
            <w:rPr>
              <w:rFonts w:ascii="Times New Roman" w:hAnsi="Times New Roman"/>
              <w:bCs/>
              <w:sz w:val="26"/>
              <w:szCs w:val="26"/>
            </w:rPr>
          </w:rPrChange>
        </w:rPr>
        <w:t>.</w:t>
      </w:r>
      <w:r w:rsidR="0009504A" w:rsidRPr="005A56F2">
        <w:rPr>
          <w:rFonts w:ascii="Times New Roman" w:hAnsi="Times New Roman"/>
          <w:bCs/>
          <w:sz w:val="28"/>
          <w:szCs w:val="26"/>
          <w:rPrChange w:id="545" w:author="LENOVO" w:date="2024-12-18T23:45:00Z">
            <w:rPr>
              <w:rFonts w:ascii="Times New Roman" w:hAnsi="Times New Roman"/>
              <w:bCs/>
              <w:sz w:val="26"/>
              <w:szCs w:val="26"/>
            </w:rPr>
          </w:rPrChange>
        </w:rPr>
        <w:t xml:space="preserve"> Trong đó, </w:t>
      </w:r>
      <w:r w:rsidR="00D96DBB" w:rsidRPr="005A56F2">
        <w:rPr>
          <w:rFonts w:ascii="Times New Roman" w:hAnsi="Times New Roman"/>
          <w:bCs/>
          <w:sz w:val="28"/>
          <w:szCs w:val="26"/>
          <w:rPrChange w:id="546" w:author="LENOVO" w:date="2024-12-18T23:45:00Z">
            <w:rPr>
              <w:rFonts w:ascii="Times New Roman" w:hAnsi="Times New Roman"/>
              <w:bCs/>
              <w:sz w:val="26"/>
              <w:szCs w:val="26"/>
            </w:rPr>
          </w:rPrChange>
        </w:rPr>
        <w:t xml:space="preserve">mỗi pixel trong hình ảnh tích </w:t>
      </w:r>
      <w:r w:rsidR="008A6204" w:rsidRPr="005A56F2">
        <w:rPr>
          <w:rFonts w:ascii="Times New Roman" w:hAnsi="Times New Roman"/>
          <w:bCs/>
          <w:sz w:val="28"/>
          <w:szCs w:val="26"/>
          <w:rPrChange w:id="547" w:author="LENOVO" w:date="2024-12-18T23:45:00Z">
            <w:rPr>
              <w:rFonts w:ascii="Times New Roman" w:hAnsi="Times New Roman"/>
              <w:bCs/>
              <w:sz w:val="26"/>
              <w:szCs w:val="26"/>
            </w:rPr>
          </w:rPrChange>
        </w:rPr>
        <w:t>phân</w:t>
      </w:r>
      <w:r w:rsidR="00D96DBB" w:rsidRPr="005A56F2">
        <w:rPr>
          <w:rFonts w:ascii="Times New Roman" w:hAnsi="Times New Roman"/>
          <w:bCs/>
          <w:sz w:val="28"/>
          <w:szCs w:val="26"/>
          <w:rPrChange w:id="548" w:author="LENOVO" w:date="2024-12-18T23:45:00Z">
            <w:rPr>
              <w:rFonts w:ascii="Times New Roman" w:hAnsi="Times New Roman"/>
              <w:bCs/>
              <w:sz w:val="26"/>
              <w:szCs w:val="26"/>
            </w:rPr>
          </w:rPrChange>
        </w:rPr>
        <w:t xml:space="preserve"> J đại diện cho tổng tích lũy của </w:t>
      </w:r>
      <w:r w:rsidR="009D1278" w:rsidRPr="005A56F2">
        <w:rPr>
          <w:rFonts w:ascii="Times New Roman" w:hAnsi="Times New Roman"/>
          <w:bCs/>
          <w:sz w:val="28"/>
          <w:szCs w:val="26"/>
          <w:rPrChange w:id="549" w:author="LENOVO" w:date="2024-12-18T23:45:00Z">
            <w:rPr>
              <w:rFonts w:ascii="Times New Roman" w:hAnsi="Times New Roman"/>
              <w:bCs/>
              <w:sz w:val="26"/>
              <w:szCs w:val="26"/>
            </w:rPr>
          </w:rPrChange>
        </w:rPr>
        <w:t xml:space="preserve">tích điểm-điểm giữa ma trận K với một ma trận cùng </w:t>
      </w:r>
      <w:r w:rsidR="002F087D" w:rsidRPr="005A56F2">
        <w:rPr>
          <w:rFonts w:ascii="Times New Roman" w:hAnsi="Times New Roman"/>
          <w:bCs/>
          <w:sz w:val="28"/>
          <w:szCs w:val="26"/>
          <w:rPrChange w:id="550" w:author="LENOVO" w:date="2024-12-18T23:45:00Z">
            <w:rPr>
              <w:rFonts w:ascii="Times New Roman" w:hAnsi="Times New Roman"/>
              <w:bCs/>
              <w:sz w:val="26"/>
              <w:szCs w:val="26"/>
            </w:rPr>
          </w:rPrChange>
        </w:rPr>
        <w:t xml:space="preserve">kích </w:t>
      </w:r>
      <w:r w:rsidR="009D1278" w:rsidRPr="005A56F2">
        <w:rPr>
          <w:rFonts w:ascii="Times New Roman" w:hAnsi="Times New Roman"/>
          <w:bCs/>
          <w:sz w:val="28"/>
          <w:szCs w:val="26"/>
          <w:rPrChange w:id="551" w:author="LENOVO" w:date="2024-12-18T23:45:00Z">
            <w:rPr>
              <w:rFonts w:ascii="Times New Roman" w:hAnsi="Times New Roman"/>
              <w:bCs/>
              <w:sz w:val="26"/>
              <w:szCs w:val="26"/>
            </w:rPr>
          </w:rPrChange>
        </w:rPr>
        <w:t>thước được trích xuất từ ma trận đầu vào</w:t>
      </w:r>
      <w:r w:rsidR="0058229B" w:rsidRPr="005A56F2">
        <w:rPr>
          <w:rFonts w:ascii="Times New Roman" w:hAnsi="Times New Roman"/>
          <w:bCs/>
          <w:sz w:val="28"/>
          <w:szCs w:val="26"/>
          <w:rPrChange w:id="552" w:author="LENOVO" w:date="2024-12-18T23:45:00Z">
            <w:rPr>
              <w:rFonts w:ascii="Times New Roman" w:hAnsi="Times New Roman"/>
              <w:bCs/>
              <w:sz w:val="26"/>
              <w:szCs w:val="26"/>
            </w:rPr>
          </w:rPrChange>
        </w:rPr>
        <w:t xml:space="preserve"> I</w:t>
      </w:r>
      <w:r w:rsidR="008A6204" w:rsidRPr="005A56F2">
        <w:rPr>
          <w:rFonts w:ascii="Times New Roman" w:hAnsi="Times New Roman"/>
          <w:bCs/>
          <w:sz w:val="28"/>
          <w:szCs w:val="26"/>
          <w:rPrChange w:id="553" w:author="LENOVO" w:date="2024-12-18T23:45:00Z">
            <w:rPr>
              <w:rFonts w:ascii="Times New Roman" w:hAnsi="Times New Roman"/>
              <w:bCs/>
              <w:sz w:val="26"/>
              <w:szCs w:val="26"/>
            </w:rPr>
          </w:rPrChange>
        </w:rPr>
        <w:t>.</w:t>
      </w:r>
      <w:r w:rsidR="000368FE" w:rsidRPr="005A56F2">
        <w:rPr>
          <w:rFonts w:ascii="Times New Roman" w:hAnsi="Times New Roman"/>
          <w:bCs/>
          <w:sz w:val="28"/>
          <w:szCs w:val="26"/>
          <w:rPrChange w:id="554" w:author="LENOVO" w:date="2024-12-18T23:45:00Z">
            <w:rPr>
              <w:rFonts w:ascii="Times New Roman" w:hAnsi="Times New Roman"/>
              <w:bCs/>
              <w:sz w:val="26"/>
              <w:szCs w:val="26"/>
            </w:rPr>
          </w:rPrChange>
        </w:rPr>
        <w:t xml:space="preserve"> Phép </w:t>
      </w:r>
      <w:r w:rsidR="00304FA3" w:rsidRPr="005A56F2">
        <w:rPr>
          <w:rFonts w:ascii="Times New Roman" w:hAnsi="Times New Roman"/>
          <w:bCs/>
          <w:sz w:val="28"/>
          <w:szCs w:val="26"/>
          <w:rPrChange w:id="555" w:author="LENOVO" w:date="2024-12-18T23:45:00Z">
            <w:rPr>
              <w:rFonts w:ascii="Times New Roman" w:hAnsi="Times New Roman"/>
              <w:bCs/>
              <w:sz w:val="26"/>
              <w:szCs w:val="26"/>
            </w:rPr>
          </w:rPrChange>
        </w:rPr>
        <w:t>tính tích chập</w:t>
      </w:r>
      <w:r w:rsidR="000368FE" w:rsidRPr="005A56F2">
        <w:rPr>
          <w:rFonts w:ascii="Times New Roman" w:hAnsi="Times New Roman"/>
          <w:bCs/>
          <w:sz w:val="28"/>
          <w:szCs w:val="26"/>
          <w:rPrChange w:id="556" w:author="LENOVO" w:date="2024-12-18T23:45:00Z">
            <w:rPr>
              <w:rFonts w:ascii="Times New Roman" w:hAnsi="Times New Roman"/>
              <w:bCs/>
              <w:sz w:val="26"/>
              <w:szCs w:val="26"/>
            </w:rPr>
          </w:rPrChange>
        </w:rPr>
        <w:t xml:space="preserve"> được mô tả bằng ví dụ sau.</w:t>
      </w:r>
    </w:p>
    <w:p w14:paraId="64F19B74" w14:textId="77777777" w:rsidR="008A6204" w:rsidRPr="005A56F2" w:rsidRDefault="008A6204" w:rsidP="00E97459">
      <w:pPr>
        <w:spacing w:before="100" w:beforeAutospacing="1" w:after="100" w:afterAutospacing="1" w:line="312" w:lineRule="auto"/>
        <w:ind w:firstLineChars="148" w:firstLine="416"/>
        <w:rPr>
          <w:rFonts w:ascii="Times New Roman" w:hAnsi="Times New Roman"/>
          <w:bCs/>
          <w:sz w:val="28"/>
          <w:szCs w:val="26"/>
          <w:rPrChange w:id="557" w:author="LENOVO" w:date="2024-12-18T23:45:00Z">
            <w:rPr>
              <w:rFonts w:ascii="Times New Roman" w:hAnsi="Times New Roman"/>
              <w:bCs/>
              <w:sz w:val="26"/>
              <w:szCs w:val="26"/>
            </w:rPr>
          </w:rPrChange>
        </w:rPr>
      </w:pPr>
      <w:r w:rsidRPr="005A56F2">
        <w:rPr>
          <w:rFonts w:ascii="Times New Roman" w:hAnsi="Times New Roman"/>
          <w:b/>
          <w:bCs/>
          <w:i/>
          <w:sz w:val="28"/>
          <w:szCs w:val="26"/>
          <w:rPrChange w:id="558" w:author="LENOVO" w:date="2024-12-18T23:45:00Z">
            <w:rPr>
              <w:rFonts w:ascii="Times New Roman" w:hAnsi="Times New Roman"/>
              <w:b/>
              <w:bCs/>
              <w:i/>
              <w:sz w:val="26"/>
              <w:szCs w:val="26"/>
            </w:rPr>
          </w:rPrChange>
        </w:rPr>
        <w:t>Ví dụ</w:t>
      </w:r>
      <w:r w:rsidR="000368FE" w:rsidRPr="005A56F2">
        <w:rPr>
          <w:rFonts w:ascii="Times New Roman" w:hAnsi="Times New Roman"/>
          <w:b/>
          <w:bCs/>
          <w:i/>
          <w:sz w:val="28"/>
          <w:szCs w:val="26"/>
          <w:rPrChange w:id="559" w:author="LENOVO" w:date="2024-12-18T23:45:00Z">
            <w:rPr>
              <w:rFonts w:ascii="Times New Roman" w:hAnsi="Times New Roman"/>
              <w:b/>
              <w:bCs/>
              <w:i/>
              <w:sz w:val="26"/>
              <w:szCs w:val="26"/>
            </w:rPr>
          </w:rPrChange>
        </w:rPr>
        <w:t>:</w:t>
      </w:r>
      <w:r w:rsidRPr="005A56F2">
        <w:rPr>
          <w:rFonts w:ascii="Times New Roman" w:hAnsi="Times New Roman"/>
          <w:bCs/>
          <w:sz w:val="28"/>
          <w:szCs w:val="26"/>
          <w:rPrChange w:id="560" w:author="LENOVO" w:date="2024-12-18T23:45:00Z">
            <w:rPr>
              <w:rFonts w:ascii="Times New Roman" w:hAnsi="Times New Roman"/>
              <w:bCs/>
              <w:sz w:val="26"/>
              <w:szCs w:val="26"/>
            </w:rPr>
          </w:rPrChange>
        </w:rPr>
        <w:t xml:space="preserve"> nếu hình ảnh đầu vào I là </w:t>
      </w:r>
      <w:r w:rsidR="0009504A" w:rsidRPr="005A56F2">
        <w:rPr>
          <w:rFonts w:ascii="Times New Roman" w:hAnsi="Times New Roman"/>
          <w:bCs/>
          <w:sz w:val="28"/>
          <w:szCs w:val="26"/>
          <w:rPrChange w:id="561" w:author="LENOVO" w:date="2024-12-18T23:45:00Z">
            <w:rPr>
              <w:rFonts w:ascii="Times New Roman" w:hAnsi="Times New Roman"/>
              <w:bCs/>
              <w:sz w:val="26"/>
              <w:szCs w:val="26"/>
            </w:rPr>
          </w:rPrChange>
        </w:rPr>
        <w:t xml:space="preserve">ma trận có kích thước </w:t>
      </w:r>
      <w:r w:rsidRPr="005A56F2">
        <w:rPr>
          <w:rFonts w:ascii="Times New Roman" w:hAnsi="Times New Roman"/>
          <w:bCs/>
          <w:sz w:val="28"/>
          <w:szCs w:val="26"/>
          <w:rPrChange w:id="562" w:author="LENOVO" w:date="2024-12-18T23:45:00Z">
            <w:rPr>
              <w:rFonts w:ascii="Times New Roman" w:hAnsi="Times New Roman"/>
              <w:bCs/>
              <w:sz w:val="26"/>
              <w:szCs w:val="26"/>
            </w:rPr>
          </w:rPrChange>
        </w:rPr>
        <w:t>5</w:t>
      </w:r>
      <w:r w:rsidR="0009504A" w:rsidRPr="005A56F2">
        <w:rPr>
          <w:rFonts w:ascii="Times New Roman" w:hAnsi="Times New Roman"/>
          <w:bCs/>
          <w:sz w:val="28"/>
          <w:szCs w:val="26"/>
          <w:rPrChange w:id="563" w:author="LENOVO" w:date="2024-12-18T23:45:00Z">
            <w:rPr>
              <w:rFonts w:ascii="Times New Roman" w:hAnsi="Times New Roman"/>
              <w:bCs/>
              <w:sz w:val="26"/>
              <w:szCs w:val="26"/>
            </w:rPr>
          </w:rPrChange>
        </w:rPr>
        <w:t>×</w:t>
      </w:r>
      <w:r w:rsidRPr="005A56F2">
        <w:rPr>
          <w:rFonts w:ascii="Times New Roman" w:hAnsi="Times New Roman"/>
          <w:bCs/>
          <w:sz w:val="28"/>
          <w:szCs w:val="26"/>
          <w:rPrChange w:id="564" w:author="LENOVO" w:date="2024-12-18T23:45:00Z">
            <w:rPr>
              <w:rFonts w:ascii="Times New Roman" w:hAnsi="Times New Roman"/>
              <w:bCs/>
              <w:sz w:val="26"/>
              <w:szCs w:val="26"/>
            </w:rPr>
          </w:rPrChange>
        </w:rPr>
        <w:t>5 như sau:</w:t>
      </w:r>
    </w:p>
    <w:p w14:paraId="23E59A7E" w14:textId="08959E7D" w:rsidR="008A6204" w:rsidRPr="005A56F2" w:rsidRDefault="008A6204" w:rsidP="00F218CA">
      <w:pPr>
        <w:spacing w:before="100" w:beforeAutospacing="1" w:after="100" w:afterAutospacing="1" w:line="312" w:lineRule="auto"/>
        <w:ind w:firstLineChars="148" w:firstLine="414"/>
        <w:jc w:val="center"/>
        <w:rPr>
          <w:rFonts w:ascii="Times New Roman" w:hAnsi="Times New Roman"/>
          <w:bCs/>
          <w:sz w:val="28"/>
          <w:szCs w:val="26"/>
          <w:rPrChange w:id="565" w:author="LENOVO" w:date="2024-12-18T23:45:00Z">
            <w:rPr>
              <w:rFonts w:ascii="Times New Roman" w:hAnsi="Times New Roman"/>
              <w:bCs/>
              <w:sz w:val="26"/>
              <w:szCs w:val="26"/>
            </w:rPr>
          </w:rPrChange>
        </w:rPr>
      </w:pPr>
      <w:r w:rsidRPr="005A56F2">
        <w:rPr>
          <w:rFonts w:ascii="Times New Roman" w:hAnsi="Times New Roman"/>
          <w:bCs/>
          <w:sz w:val="28"/>
          <w:szCs w:val="26"/>
          <w:rPrChange w:id="566" w:author="LENOVO" w:date="2024-12-18T23:45:00Z">
            <w:rPr>
              <w:rFonts w:ascii="Times New Roman" w:hAnsi="Times New Roman"/>
              <w:bCs/>
              <w:sz w:val="26"/>
              <w:szCs w:val="26"/>
            </w:rPr>
          </w:rPrChange>
        </w:rPr>
        <w:t xml:space="preserve">I = </w:t>
      </w:r>
      <m:oMath>
        <m:d>
          <m:dPr>
            <m:ctrlPr>
              <w:rPr>
                <w:rFonts w:ascii="Cambria Math" w:hAnsi="Cambria Math"/>
                <w:bCs/>
                <w:i/>
                <w:sz w:val="28"/>
                <w:szCs w:val="26"/>
              </w:rPr>
            </m:ctrlPr>
          </m:dPr>
          <m:e>
            <m:m>
              <m:mPr>
                <m:mcs>
                  <m:mc>
                    <m:mcPr>
                      <m:count m:val="5"/>
                      <m:mcJc m:val="center"/>
                    </m:mcPr>
                  </m:mc>
                </m:mcs>
                <m:ctrlPr>
                  <w:rPr>
                    <w:rFonts w:ascii="Cambria Math" w:hAnsi="Cambria Math"/>
                    <w:bCs/>
                    <w:i/>
                    <w:sz w:val="28"/>
                    <w:szCs w:val="26"/>
                  </w:rPr>
                </m:ctrlPr>
              </m:mPr>
              <m:mr>
                <m:e>
                  <m:r>
                    <w:rPr>
                      <w:rFonts w:ascii="Cambria Math" w:hAnsi="Cambria Math"/>
                      <w:sz w:val="28"/>
                      <w:szCs w:val="26"/>
                      <w:rPrChange w:id="567" w:author="LENOVO" w:date="2024-12-18T23:45:00Z">
                        <w:rPr>
                          <w:rFonts w:ascii="Cambria Math" w:hAnsi="Cambria Math"/>
                          <w:sz w:val="26"/>
                          <w:szCs w:val="26"/>
                        </w:rPr>
                      </w:rPrChange>
                    </w:rPr>
                    <m:t>1</m:t>
                  </m:r>
                </m:e>
                <m:e>
                  <m:r>
                    <w:rPr>
                      <w:rFonts w:ascii="Cambria Math" w:hAnsi="Cambria Math"/>
                      <w:sz w:val="28"/>
                      <w:szCs w:val="26"/>
                      <w:rPrChange w:id="568" w:author="LENOVO" w:date="2024-12-18T23:45:00Z">
                        <w:rPr>
                          <w:rFonts w:ascii="Cambria Math" w:hAnsi="Cambria Math"/>
                          <w:sz w:val="26"/>
                          <w:szCs w:val="26"/>
                        </w:rPr>
                      </w:rPrChange>
                    </w:rPr>
                    <m:t>1</m:t>
                  </m:r>
                </m:e>
                <m:e>
                  <m:r>
                    <w:rPr>
                      <w:rFonts w:ascii="Cambria Math" w:hAnsi="Cambria Math"/>
                      <w:sz w:val="28"/>
                      <w:szCs w:val="26"/>
                      <w:rPrChange w:id="569" w:author="LENOVO" w:date="2024-12-18T23:45:00Z">
                        <w:rPr>
                          <w:rFonts w:ascii="Cambria Math" w:hAnsi="Cambria Math"/>
                          <w:sz w:val="26"/>
                          <w:szCs w:val="26"/>
                        </w:rPr>
                      </w:rPrChange>
                    </w:rPr>
                    <m:t>1</m:t>
                  </m:r>
                </m:e>
                <m:e>
                  <m:r>
                    <w:rPr>
                      <w:rFonts w:ascii="Cambria Math" w:hAnsi="Cambria Math"/>
                      <w:sz w:val="28"/>
                      <w:szCs w:val="26"/>
                      <w:rPrChange w:id="570" w:author="LENOVO" w:date="2024-12-18T23:45:00Z">
                        <w:rPr>
                          <w:rFonts w:ascii="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71"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mr>
              <m:mr>
                <m:e>
                  <m:r>
                    <w:rPr>
                      <w:rFonts w:ascii="Cambria Math" w:eastAsia="Cambria Math" w:hAnsi="Cambria Math"/>
                      <w:sz w:val="28"/>
                      <w:szCs w:val="26"/>
                      <w:rPrChange w:id="572" w:author="LENOVO" w:date="2024-12-18T23:45:00Z">
                        <w:rPr>
                          <w:rFonts w:ascii="Cambria Math" w:eastAsia="Cambria Math" w:hAnsi="Cambria Math"/>
                          <w:sz w:val="26"/>
                          <w:szCs w:val="26"/>
                        </w:rPr>
                      </w:rPrChange>
                    </w:rPr>
                    <m:t>0</m:t>
                  </m:r>
                </m:e>
                <m:e>
                  <m:r>
                    <w:rPr>
                      <w:rFonts w:ascii="Cambria Math" w:hAnsi="Cambria Math"/>
                      <w:sz w:val="28"/>
                      <w:szCs w:val="26"/>
                      <w:rPrChange w:id="573" w:author="LENOVO" w:date="2024-12-18T23:45:00Z">
                        <w:rPr>
                          <w:rFonts w:ascii="Cambria Math" w:hAnsi="Cambria Math"/>
                          <w:sz w:val="26"/>
                          <w:szCs w:val="26"/>
                        </w:rPr>
                      </w:rPrChange>
                    </w:rPr>
                    <m:t>1</m:t>
                  </m:r>
                </m:e>
                <m:e>
                  <m:r>
                    <w:rPr>
                      <w:rFonts w:ascii="Cambria Math" w:hAnsi="Cambria Math"/>
                      <w:sz w:val="28"/>
                      <w:szCs w:val="26"/>
                      <w:rPrChange w:id="574" w:author="LENOVO" w:date="2024-12-18T23:45:00Z">
                        <w:rPr>
                          <w:rFonts w:ascii="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75"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76"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mr>
              <m:mr>
                <m:e>
                  <m:r>
                    <w:rPr>
                      <w:rFonts w:ascii="Cambria Math" w:eastAsia="Cambria Math" w:hAnsi="Cambria Math"/>
                      <w:sz w:val="28"/>
                      <w:szCs w:val="26"/>
                      <w:rPrChange w:id="577"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78"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79"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0"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1"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mr>
              <m:mr>
                <m:e>
                  <m:r>
                    <w:rPr>
                      <w:rFonts w:ascii="Cambria Math" w:eastAsia="Cambria Math" w:hAnsi="Cambria Math"/>
                      <w:sz w:val="28"/>
                      <w:szCs w:val="26"/>
                      <w:rPrChange w:id="582"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3"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4"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5"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6"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mr>
              <m:mr>
                <m:e>
                  <m:r>
                    <w:rPr>
                      <w:rFonts w:ascii="Cambria Math" w:eastAsia="Cambria Math" w:hAnsi="Cambria Math"/>
                      <w:sz w:val="28"/>
                      <w:szCs w:val="26"/>
                      <w:rPrChange w:id="587"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88"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89" w:author="LENOVO" w:date="2024-12-18T23:45:00Z">
                        <w:rPr>
                          <w:rFonts w:ascii="Cambria Math" w:eastAsia="Cambria Math" w:hAnsi="Cambria Math"/>
                          <w:sz w:val="26"/>
                          <w:szCs w:val="26"/>
                        </w:rPr>
                      </w:rPrChange>
                    </w:rPr>
                    <m:t>1</m:t>
                  </m:r>
                  <m:ctrlPr>
                    <w:rPr>
                      <w:rFonts w:ascii="Cambria Math" w:eastAsia="Cambria Math" w:hAnsi="Cambria Math"/>
                      <w:bCs/>
                      <w:i/>
                      <w:sz w:val="28"/>
                      <w:szCs w:val="26"/>
                    </w:rPr>
                  </m:ctrlPr>
                </m:e>
                <m:e>
                  <m:r>
                    <w:rPr>
                      <w:rFonts w:ascii="Cambria Math" w:eastAsia="Cambria Math" w:hAnsi="Cambria Math"/>
                      <w:sz w:val="28"/>
                      <w:szCs w:val="26"/>
                      <w:rPrChange w:id="590" w:author="LENOVO" w:date="2024-12-18T23:45:00Z">
                        <w:rPr>
                          <w:rFonts w:ascii="Cambria Math" w:eastAsia="Cambria Math" w:hAnsi="Cambria Math"/>
                          <w:sz w:val="26"/>
                          <w:szCs w:val="26"/>
                        </w:rPr>
                      </w:rPrChange>
                    </w:rPr>
                    <m:t>0</m:t>
                  </m:r>
                  <m:ctrlPr>
                    <w:rPr>
                      <w:rFonts w:ascii="Cambria Math" w:eastAsia="Cambria Math" w:hAnsi="Cambria Math"/>
                      <w:bCs/>
                      <w:i/>
                      <w:sz w:val="28"/>
                      <w:szCs w:val="26"/>
                    </w:rPr>
                  </m:ctrlPr>
                </m:e>
                <m:e>
                  <m:r>
                    <w:rPr>
                      <w:rFonts w:ascii="Cambria Math" w:eastAsia="Cambria Math" w:hAnsi="Cambria Math"/>
                      <w:sz w:val="28"/>
                      <w:szCs w:val="26"/>
                      <w:rPrChange w:id="591" w:author="LENOVO" w:date="2024-12-18T23:45:00Z">
                        <w:rPr>
                          <w:rFonts w:ascii="Cambria Math" w:eastAsia="Cambria Math" w:hAnsi="Cambria Math"/>
                          <w:sz w:val="26"/>
                          <w:szCs w:val="26"/>
                        </w:rPr>
                      </w:rPrChange>
                    </w:rPr>
                    <m:t>0</m:t>
                  </m:r>
                </m:e>
              </m:mr>
            </m:m>
          </m:e>
        </m:d>
      </m:oMath>
    </w:p>
    <w:p w14:paraId="6EEDCAFE" w14:textId="144B7147" w:rsidR="00DD0FB2" w:rsidRPr="005A56F2" w:rsidRDefault="00DD0FB2" w:rsidP="00DD0FB2">
      <w:pPr>
        <w:spacing w:before="100" w:beforeAutospacing="1" w:after="100" w:afterAutospacing="1" w:line="312" w:lineRule="auto"/>
        <w:ind w:firstLineChars="148" w:firstLine="414"/>
        <w:rPr>
          <w:rFonts w:ascii="Times New Roman" w:hAnsi="Times New Roman"/>
          <w:bCs/>
          <w:sz w:val="28"/>
          <w:szCs w:val="26"/>
          <w:rPrChange w:id="592" w:author="LENOVO" w:date="2024-12-18T23:45:00Z">
            <w:rPr>
              <w:rFonts w:ascii="Times New Roman" w:hAnsi="Times New Roman"/>
              <w:bCs/>
              <w:sz w:val="26"/>
              <w:szCs w:val="26"/>
            </w:rPr>
          </w:rPrChange>
        </w:rPr>
      </w:pPr>
      <w:r w:rsidRPr="005A56F2">
        <w:rPr>
          <w:rFonts w:ascii="Times New Roman" w:hAnsi="Times New Roman"/>
          <w:bCs/>
          <w:sz w:val="28"/>
          <w:szCs w:val="26"/>
          <w:rPrChange w:id="593" w:author="LENOVO" w:date="2024-12-18T23:45:00Z">
            <w:rPr>
              <w:rFonts w:ascii="Times New Roman" w:hAnsi="Times New Roman"/>
              <w:bCs/>
              <w:sz w:val="26"/>
              <w:szCs w:val="26"/>
            </w:rPr>
          </w:rPrChange>
        </w:rPr>
        <w:t>Và kernel có kích thước 3×3 như sau:</w:t>
      </w:r>
    </w:p>
    <w:p w14:paraId="6F30299C" w14:textId="77777777" w:rsidR="00DD0FB2" w:rsidRPr="005A56F2" w:rsidRDefault="00DD0FB2" w:rsidP="00DD0FB2">
      <w:pPr>
        <w:spacing w:before="100" w:beforeAutospacing="1" w:after="100" w:afterAutospacing="1" w:line="312" w:lineRule="auto"/>
        <w:ind w:firstLineChars="148" w:firstLine="414"/>
        <w:jc w:val="center"/>
        <w:rPr>
          <w:rFonts w:ascii="Times New Roman" w:hAnsi="Times New Roman"/>
          <w:bCs/>
          <w:sz w:val="28"/>
          <w:szCs w:val="21"/>
          <w:rPrChange w:id="594" w:author="LENOVO" w:date="2024-12-18T23:45:00Z">
            <w:rPr>
              <w:rFonts w:ascii="Times New Roman" w:hAnsi="Times New Roman"/>
              <w:bCs/>
              <w:szCs w:val="21"/>
            </w:rPr>
          </w:rPrChange>
        </w:rPr>
      </w:pPr>
      <w:r w:rsidRPr="005A56F2">
        <w:rPr>
          <w:rFonts w:ascii="Times New Roman" w:hAnsi="Times New Roman"/>
          <w:bCs/>
          <w:sz w:val="28"/>
          <w:szCs w:val="21"/>
          <w:rPrChange w:id="595" w:author="LENOVO" w:date="2024-12-18T23:45:00Z">
            <w:rPr>
              <w:rFonts w:ascii="Times New Roman" w:hAnsi="Times New Roman"/>
              <w:bCs/>
              <w:szCs w:val="21"/>
            </w:rPr>
          </w:rPrChange>
        </w:rPr>
        <w:t xml:space="preserve">K = </w:t>
      </w:r>
      <m:oMath>
        <m:d>
          <m:dPr>
            <m:ctrlPr>
              <w:rPr>
                <w:rFonts w:ascii="Cambria Math" w:hAnsi="Cambria Math"/>
                <w:bCs/>
                <w:i/>
                <w:sz w:val="28"/>
                <w:szCs w:val="21"/>
              </w:rPr>
            </m:ctrlPr>
          </m:dPr>
          <m:e>
            <m:m>
              <m:mPr>
                <m:mcs>
                  <m:mc>
                    <m:mcPr>
                      <m:count m:val="3"/>
                      <m:mcJc m:val="center"/>
                    </m:mcPr>
                  </m:mc>
                </m:mcs>
                <m:ctrlPr>
                  <w:rPr>
                    <w:rFonts w:ascii="Cambria Math" w:hAnsi="Cambria Math"/>
                    <w:bCs/>
                    <w:i/>
                    <w:sz w:val="28"/>
                    <w:szCs w:val="21"/>
                  </w:rPr>
                </m:ctrlPr>
              </m:mPr>
              <m:mr>
                <m:e>
                  <m:r>
                    <w:rPr>
                      <w:rFonts w:ascii="Cambria Math" w:eastAsia="Cambria Math" w:hAnsi="Cambria Math" w:cs="Cambria Math"/>
                      <w:sz w:val="28"/>
                      <w:szCs w:val="21"/>
                      <w:rPrChange w:id="596"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597"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598"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599"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0"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1"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02" w:author="LENOVO" w:date="2024-12-18T23:45:00Z">
                        <w:rPr>
                          <w:rFonts w:ascii="Cambria Math" w:eastAsia="Cambria Math" w:hAnsi="Cambria Math" w:cs="Cambria Math"/>
                          <w:szCs w:val="21"/>
                        </w:rPr>
                      </w:rPrChange>
                    </w:rPr>
                    <m:t>1</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3" w:author="LENOVO" w:date="2024-12-18T23:45:00Z">
                        <w:rPr>
                          <w:rFonts w:ascii="Cambria Math" w:eastAsia="Cambria Math" w:hAnsi="Cambria Math" w:cs="Cambria Math"/>
                          <w:szCs w:val="21"/>
                        </w:rPr>
                      </w:rPrChange>
                    </w:rPr>
                    <m:t>0</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04" w:author="LENOVO" w:date="2024-12-18T23:45:00Z">
                        <w:rPr>
                          <w:rFonts w:ascii="Cambria Math" w:eastAsia="Cambria Math" w:hAnsi="Cambria Math" w:cs="Cambria Math"/>
                          <w:szCs w:val="21"/>
                        </w:rPr>
                      </w:rPrChange>
                    </w:rPr>
                    <m:t>1</m:t>
                  </m:r>
                </m:e>
              </m:mr>
            </m:m>
          </m:e>
        </m:d>
      </m:oMath>
    </w:p>
    <w:p w14:paraId="3A649616" w14:textId="35CCE88E" w:rsidR="00BB60F2" w:rsidRPr="005A56F2" w:rsidRDefault="0009504A" w:rsidP="00E97459">
      <w:pPr>
        <w:spacing w:before="100" w:beforeAutospacing="1" w:after="100" w:afterAutospacing="1" w:line="312" w:lineRule="auto"/>
        <w:ind w:firstLineChars="148" w:firstLine="414"/>
        <w:rPr>
          <w:rFonts w:ascii="Times New Roman" w:hAnsi="Times New Roman"/>
          <w:bCs/>
          <w:sz w:val="28"/>
          <w:szCs w:val="21"/>
          <w:rPrChange w:id="605" w:author="LENOVO" w:date="2024-12-18T23:45:00Z">
            <w:rPr>
              <w:rFonts w:ascii="Times New Roman" w:hAnsi="Times New Roman"/>
              <w:bCs/>
              <w:szCs w:val="21"/>
            </w:rPr>
          </w:rPrChange>
        </w:rPr>
      </w:pPr>
      <w:r w:rsidRPr="005A56F2">
        <w:rPr>
          <w:rFonts w:ascii="Times New Roman" w:hAnsi="Times New Roman"/>
          <w:bCs/>
          <w:sz w:val="28"/>
          <w:szCs w:val="26"/>
          <w:rPrChange w:id="606"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607" w:author="LENOVO" w:date="2024-12-18T23:45:00Z">
            <w:rPr>
              <w:rFonts w:ascii="Times New Roman" w:hAnsi="Times New Roman"/>
              <w:bCs/>
              <w:sz w:val="26"/>
              <w:szCs w:val="26"/>
            </w:rPr>
          </w:rPrChange>
        </w:rPr>
        <w:t>thì</w:t>
      </w:r>
      <w:r w:rsidRPr="005A56F2">
        <w:rPr>
          <w:rFonts w:ascii="Times New Roman" w:hAnsi="Times New Roman"/>
          <w:bCs/>
          <w:sz w:val="28"/>
          <w:szCs w:val="26"/>
          <w:rPrChange w:id="608"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609" w:author="LENOVO" w:date="2024-12-18T23:45:00Z">
            <w:rPr>
              <w:rFonts w:ascii="Times New Roman" w:hAnsi="Times New Roman"/>
              <w:bCs/>
              <w:sz w:val="26"/>
              <w:szCs w:val="26"/>
            </w:rPr>
          </w:rPrChange>
        </w:rPr>
        <w:t xml:space="preserve">kết quả tính toán của khối </w:t>
      </w:r>
      <w:r w:rsidR="00DD0FB2" w:rsidRPr="005A56F2">
        <w:rPr>
          <w:rFonts w:ascii="Times New Roman" w:hAnsi="Times New Roman"/>
          <w:bCs/>
          <w:sz w:val="28"/>
          <w:szCs w:val="26"/>
          <w:rPrChange w:id="610" w:author="LENOVO" w:date="2024-12-18T23:45:00Z">
            <w:rPr>
              <w:rFonts w:ascii="Times New Roman" w:hAnsi="Times New Roman"/>
              <w:bCs/>
              <w:sz w:val="26"/>
              <w:szCs w:val="26"/>
            </w:rPr>
          </w:rPrChange>
        </w:rPr>
        <w:t>2D-Convolution</w:t>
      </w:r>
      <w:r w:rsidR="008A6204" w:rsidRPr="005A56F2">
        <w:rPr>
          <w:rFonts w:ascii="Times New Roman" w:hAnsi="Times New Roman"/>
          <w:bCs/>
          <w:sz w:val="28"/>
          <w:szCs w:val="26"/>
          <w:rPrChange w:id="611" w:author="LENOVO" w:date="2024-12-18T23:45:00Z">
            <w:rPr>
              <w:rFonts w:ascii="Times New Roman" w:hAnsi="Times New Roman"/>
              <w:bCs/>
              <w:sz w:val="26"/>
              <w:szCs w:val="26"/>
            </w:rPr>
          </w:rPrChange>
        </w:rPr>
        <w:t xml:space="preserve"> trả về hình ảnh</w:t>
      </w:r>
      <w:r w:rsidRPr="005A56F2">
        <w:rPr>
          <w:rFonts w:ascii="Times New Roman" w:hAnsi="Times New Roman"/>
          <w:bCs/>
          <w:sz w:val="28"/>
          <w:szCs w:val="26"/>
          <w:rPrChange w:id="612" w:author="LENOVO" w:date="2024-12-18T23:45:00Z">
            <w:rPr>
              <w:rFonts w:ascii="Times New Roman" w:hAnsi="Times New Roman"/>
              <w:bCs/>
              <w:sz w:val="26"/>
              <w:szCs w:val="26"/>
            </w:rPr>
          </w:rPrChange>
        </w:rPr>
        <w:t xml:space="preserve"> </w:t>
      </w:r>
      <w:r w:rsidR="008A6204" w:rsidRPr="005A56F2">
        <w:rPr>
          <w:rFonts w:ascii="Times New Roman" w:hAnsi="Times New Roman"/>
          <w:bCs/>
          <w:sz w:val="28"/>
          <w:szCs w:val="26"/>
          <w:rPrChange w:id="613" w:author="LENOVO" w:date="2024-12-18T23:45:00Z">
            <w:rPr>
              <w:rFonts w:ascii="Times New Roman" w:hAnsi="Times New Roman"/>
              <w:bCs/>
              <w:sz w:val="26"/>
              <w:szCs w:val="26"/>
            </w:rPr>
          </w:rPrChange>
        </w:rPr>
        <w:t>J</w:t>
      </w:r>
      <w:r w:rsidRPr="005A56F2">
        <w:rPr>
          <w:rFonts w:ascii="Times New Roman" w:hAnsi="Times New Roman"/>
          <w:bCs/>
          <w:sz w:val="28"/>
          <w:szCs w:val="26"/>
          <w:rPrChange w:id="614" w:author="LENOVO" w:date="2024-12-18T23:45:00Z">
            <w:rPr>
              <w:rFonts w:ascii="Times New Roman" w:hAnsi="Times New Roman"/>
              <w:bCs/>
              <w:sz w:val="26"/>
              <w:szCs w:val="26"/>
            </w:rPr>
          </w:rPrChange>
        </w:rPr>
        <w:t xml:space="preserve"> có kích thước </w:t>
      </w:r>
      <w:r w:rsidR="00DD0FB2" w:rsidRPr="005A56F2">
        <w:rPr>
          <w:rFonts w:ascii="Times New Roman" w:hAnsi="Times New Roman"/>
          <w:bCs/>
          <w:sz w:val="28"/>
          <w:szCs w:val="26"/>
          <w:rPrChange w:id="615" w:author="LENOVO" w:date="2024-12-18T23:45:00Z">
            <w:rPr>
              <w:rFonts w:ascii="Times New Roman" w:hAnsi="Times New Roman"/>
              <w:bCs/>
              <w:sz w:val="26"/>
              <w:szCs w:val="26"/>
            </w:rPr>
          </w:rPrChange>
        </w:rPr>
        <w:t>3</w:t>
      </w:r>
      <w:r w:rsidRPr="005A56F2">
        <w:rPr>
          <w:rFonts w:ascii="Times New Roman" w:hAnsi="Times New Roman"/>
          <w:bCs/>
          <w:sz w:val="28"/>
          <w:szCs w:val="26"/>
          <w:rPrChange w:id="616" w:author="LENOVO" w:date="2024-12-18T23:45:00Z">
            <w:rPr>
              <w:rFonts w:ascii="Times New Roman" w:hAnsi="Times New Roman"/>
              <w:bCs/>
              <w:sz w:val="26"/>
              <w:szCs w:val="26"/>
            </w:rPr>
          </w:rPrChange>
        </w:rPr>
        <w:t>×</w:t>
      </w:r>
      <w:proofErr w:type="gramStart"/>
      <w:r w:rsidR="00DD0FB2" w:rsidRPr="005A56F2">
        <w:rPr>
          <w:rFonts w:ascii="Times New Roman" w:hAnsi="Times New Roman"/>
          <w:bCs/>
          <w:sz w:val="28"/>
          <w:szCs w:val="26"/>
          <w:rPrChange w:id="617" w:author="LENOVO" w:date="2024-12-18T23:45:00Z">
            <w:rPr>
              <w:rFonts w:ascii="Times New Roman" w:hAnsi="Times New Roman"/>
              <w:bCs/>
              <w:sz w:val="26"/>
              <w:szCs w:val="26"/>
            </w:rPr>
          </w:rPrChange>
        </w:rPr>
        <w:t>3</w:t>
      </w:r>
      <w:r w:rsidR="008A6204" w:rsidRPr="005A56F2">
        <w:rPr>
          <w:rFonts w:ascii="Times New Roman" w:hAnsi="Times New Roman"/>
          <w:bCs/>
          <w:sz w:val="28"/>
          <w:szCs w:val="21"/>
          <w:rPrChange w:id="618" w:author="LENOVO" w:date="2024-12-18T23:45:00Z">
            <w:rPr>
              <w:rFonts w:ascii="Times New Roman" w:hAnsi="Times New Roman"/>
              <w:bCs/>
              <w:szCs w:val="21"/>
            </w:rPr>
          </w:rPrChange>
        </w:rPr>
        <w:t xml:space="preserve"> </w:t>
      </w:r>
      <w:r w:rsidR="000368FE" w:rsidRPr="005A56F2">
        <w:rPr>
          <w:rFonts w:ascii="Times New Roman" w:hAnsi="Times New Roman"/>
          <w:bCs/>
          <w:sz w:val="28"/>
          <w:szCs w:val="21"/>
          <w:rPrChange w:id="619" w:author="LENOVO" w:date="2024-12-18T23:45:00Z">
            <w:rPr>
              <w:rFonts w:ascii="Times New Roman" w:hAnsi="Times New Roman"/>
              <w:bCs/>
              <w:szCs w:val="21"/>
            </w:rPr>
          </w:rPrChange>
        </w:rPr>
        <w:t xml:space="preserve"> như</w:t>
      </w:r>
      <w:proofErr w:type="gramEnd"/>
      <w:r w:rsidR="000368FE" w:rsidRPr="005A56F2">
        <w:rPr>
          <w:rFonts w:ascii="Times New Roman" w:hAnsi="Times New Roman"/>
          <w:bCs/>
          <w:sz w:val="28"/>
          <w:szCs w:val="21"/>
          <w:rPrChange w:id="620" w:author="LENOVO" w:date="2024-12-18T23:45:00Z">
            <w:rPr>
              <w:rFonts w:ascii="Times New Roman" w:hAnsi="Times New Roman"/>
              <w:bCs/>
              <w:szCs w:val="21"/>
            </w:rPr>
          </w:rPrChange>
        </w:rPr>
        <w:t xml:space="preserve"> sau</w:t>
      </w:r>
      <w:r w:rsidR="00F218CA" w:rsidRPr="005A56F2">
        <w:rPr>
          <w:rFonts w:ascii="Times New Roman" w:hAnsi="Times New Roman"/>
          <w:bCs/>
          <w:sz w:val="28"/>
          <w:szCs w:val="21"/>
          <w:rPrChange w:id="621" w:author="LENOVO" w:date="2024-12-18T23:45:00Z">
            <w:rPr>
              <w:rFonts w:ascii="Times New Roman" w:hAnsi="Times New Roman"/>
              <w:bCs/>
              <w:szCs w:val="21"/>
            </w:rPr>
          </w:rPrChange>
        </w:rPr>
        <w:t>:</w:t>
      </w:r>
      <w:r w:rsidRPr="005A56F2">
        <w:rPr>
          <w:rFonts w:ascii="Times New Roman" w:hAnsi="Times New Roman"/>
          <w:bCs/>
          <w:sz w:val="28"/>
          <w:szCs w:val="21"/>
          <w:rPrChange w:id="622" w:author="LENOVO" w:date="2024-12-18T23:45:00Z">
            <w:rPr>
              <w:rFonts w:ascii="Times New Roman" w:hAnsi="Times New Roman"/>
              <w:bCs/>
              <w:szCs w:val="21"/>
            </w:rPr>
          </w:rPrChange>
        </w:rPr>
        <w:t xml:space="preserve"> </w:t>
      </w:r>
    </w:p>
    <w:p w14:paraId="3FDE9A51" w14:textId="49B3A4BD" w:rsidR="00F218CA" w:rsidRPr="005A56F2" w:rsidRDefault="00A1750D" w:rsidP="00F218CA">
      <w:pPr>
        <w:spacing w:before="100" w:beforeAutospacing="1" w:after="100" w:afterAutospacing="1" w:line="312" w:lineRule="auto"/>
        <w:ind w:firstLineChars="148" w:firstLine="414"/>
        <w:jc w:val="center"/>
        <w:rPr>
          <w:rFonts w:ascii="Times New Roman" w:hAnsi="Times New Roman"/>
          <w:bCs/>
          <w:sz w:val="28"/>
          <w:szCs w:val="21"/>
          <w:rPrChange w:id="623" w:author="LENOVO" w:date="2024-12-18T23:45:00Z">
            <w:rPr>
              <w:rFonts w:ascii="Times New Roman" w:hAnsi="Times New Roman"/>
              <w:bCs/>
              <w:szCs w:val="21"/>
            </w:rPr>
          </w:rPrChange>
        </w:rPr>
      </w:pPr>
      <w:r w:rsidRPr="005A56F2">
        <w:rPr>
          <w:rFonts w:ascii="Times New Roman" w:hAnsi="Times New Roman"/>
          <w:bCs/>
          <w:sz w:val="28"/>
          <w:szCs w:val="21"/>
          <w:rPrChange w:id="624" w:author="LENOVO" w:date="2024-12-18T23:45:00Z">
            <w:rPr>
              <w:rFonts w:ascii="Times New Roman" w:hAnsi="Times New Roman"/>
              <w:bCs/>
              <w:szCs w:val="21"/>
            </w:rPr>
          </w:rPrChange>
        </w:rPr>
        <w:t>C</w:t>
      </w:r>
      <w:r w:rsidR="00F218CA" w:rsidRPr="005A56F2">
        <w:rPr>
          <w:rFonts w:ascii="Times New Roman" w:hAnsi="Times New Roman"/>
          <w:bCs/>
          <w:sz w:val="28"/>
          <w:szCs w:val="21"/>
          <w:rPrChange w:id="625" w:author="LENOVO" w:date="2024-12-18T23:45:00Z">
            <w:rPr>
              <w:rFonts w:ascii="Times New Roman" w:hAnsi="Times New Roman"/>
              <w:bCs/>
              <w:szCs w:val="21"/>
            </w:rPr>
          </w:rPrChange>
        </w:rPr>
        <w:t xml:space="preserve"> = </w:t>
      </w:r>
      <m:oMath>
        <m:d>
          <m:dPr>
            <m:ctrlPr>
              <w:rPr>
                <w:rFonts w:ascii="Cambria Math" w:hAnsi="Cambria Math"/>
                <w:bCs/>
                <w:i/>
                <w:sz w:val="28"/>
                <w:szCs w:val="21"/>
              </w:rPr>
            </m:ctrlPr>
          </m:dPr>
          <m:e>
            <m:m>
              <m:mPr>
                <m:mcs>
                  <m:mc>
                    <m:mcPr>
                      <m:count m:val="3"/>
                      <m:mcJc m:val="center"/>
                    </m:mcPr>
                  </m:mc>
                </m:mcs>
                <m:ctrlPr>
                  <w:rPr>
                    <w:rFonts w:ascii="Cambria Math" w:hAnsi="Cambria Math"/>
                    <w:bCs/>
                    <w:i/>
                    <w:sz w:val="28"/>
                    <w:szCs w:val="21"/>
                  </w:rPr>
                </m:ctrlPr>
              </m:mPr>
              <m:mr>
                <m:e>
                  <m:r>
                    <w:rPr>
                      <w:rFonts w:ascii="Cambria Math" w:eastAsia="Cambria Math" w:hAnsi="Cambria Math" w:cs="Cambria Math"/>
                      <w:sz w:val="28"/>
                      <w:szCs w:val="21"/>
                      <w:rPrChange w:id="626"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27"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28"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29" w:author="LENOVO" w:date="2024-12-18T23:45:00Z">
                        <w:rPr>
                          <w:rFonts w:ascii="Cambria Math" w:eastAsia="Cambria Math" w:hAnsi="Cambria Math" w:cs="Cambria Math"/>
                          <w:szCs w:val="21"/>
                        </w:rPr>
                      </w:rPrChange>
                    </w:rPr>
                    <m:t>2</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0" w:author="LENOVO" w:date="2024-12-18T23:45:00Z">
                        <w:rPr>
                          <w:rFonts w:ascii="Cambria Math" w:eastAsia="Cambria Math" w:hAnsi="Cambria Math" w:cs="Cambria Math"/>
                          <w:szCs w:val="21"/>
                        </w:rPr>
                      </w:rPrChange>
                    </w:rPr>
                    <m:t>4</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1"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
                  </m:ctrlPr>
                </m:e>
              </m:mr>
              <m:mr>
                <m:e>
                  <m:r>
                    <w:rPr>
                      <w:rFonts w:ascii="Cambria Math" w:eastAsia="Cambria Math" w:hAnsi="Cambria Math" w:cs="Cambria Math"/>
                      <w:sz w:val="28"/>
                      <w:szCs w:val="21"/>
                      <w:rPrChange w:id="632" w:author="LENOVO" w:date="2024-12-18T23:45:00Z">
                        <w:rPr>
                          <w:rFonts w:ascii="Cambria Math" w:eastAsia="Cambria Math" w:hAnsi="Cambria Math" w:cs="Cambria Math"/>
                          <w:szCs w:val="21"/>
                        </w:rPr>
                      </w:rPrChange>
                    </w:rPr>
                    <m:t>2</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3" w:author="LENOVO" w:date="2024-12-18T23:45:00Z">
                        <w:rPr>
                          <w:rFonts w:ascii="Cambria Math" w:eastAsia="Cambria Math" w:hAnsi="Cambria Math" w:cs="Cambria Math"/>
                          <w:szCs w:val="21"/>
                        </w:rPr>
                      </w:rPrChange>
                    </w:rPr>
                    <m:t>3</m:t>
                  </m:r>
                  <m:ctrlPr>
                    <w:rPr>
                      <w:rFonts w:ascii="Cambria Math" w:eastAsia="Cambria Math" w:hAnsi="Cambria Math" w:cs="Cambria Math"/>
                      <w:bCs/>
                      <w:i/>
                      <w:sz w:val="28"/>
                      <w:szCs w:val="21"/>
                    </w:rPr>
                  </m:ctrlPr>
                </m:e>
                <m:e>
                  <m:r>
                    <w:rPr>
                      <w:rFonts w:ascii="Cambria Math" w:eastAsia="Cambria Math" w:hAnsi="Cambria Math" w:cs="Cambria Math"/>
                      <w:sz w:val="28"/>
                      <w:szCs w:val="21"/>
                      <w:rPrChange w:id="634" w:author="LENOVO" w:date="2024-12-18T23:45:00Z">
                        <w:rPr>
                          <w:rFonts w:ascii="Cambria Math" w:eastAsia="Cambria Math" w:hAnsi="Cambria Math" w:cs="Cambria Math"/>
                          <w:szCs w:val="21"/>
                        </w:rPr>
                      </w:rPrChange>
                    </w:rPr>
                    <m:t>4</m:t>
                  </m:r>
                </m:e>
              </m:mr>
            </m:m>
          </m:e>
        </m:d>
      </m:oMath>
    </w:p>
    <w:p w14:paraId="03999F25" w14:textId="602C99F4" w:rsidR="00DD0FB2" w:rsidRPr="005A56F2" w:rsidRDefault="00DD0FB2" w:rsidP="00DD0FB2">
      <w:pPr>
        <w:spacing w:before="100" w:beforeAutospacing="1" w:after="100" w:afterAutospacing="1" w:line="312" w:lineRule="auto"/>
        <w:ind w:firstLineChars="148" w:firstLine="414"/>
        <w:rPr>
          <w:rFonts w:ascii="Times New Roman" w:hAnsi="Times New Roman"/>
          <w:bCs/>
          <w:sz w:val="28"/>
          <w:szCs w:val="21"/>
          <w:rPrChange w:id="635" w:author="LENOVO" w:date="2024-12-18T23:45:00Z">
            <w:rPr>
              <w:rFonts w:ascii="Times New Roman" w:hAnsi="Times New Roman"/>
              <w:bCs/>
              <w:szCs w:val="21"/>
            </w:rPr>
          </w:rPrChange>
        </w:rPr>
      </w:pPr>
      <w:r w:rsidRPr="005A56F2">
        <w:rPr>
          <w:rFonts w:ascii="Times New Roman" w:hAnsi="Times New Roman"/>
          <w:bCs/>
          <w:sz w:val="28"/>
          <w:szCs w:val="21"/>
          <w:rPrChange w:id="636" w:author="LENOVO" w:date="2024-12-18T23:45:00Z">
            <w:rPr>
              <w:rFonts w:ascii="Times New Roman" w:hAnsi="Times New Roman"/>
              <w:bCs/>
              <w:szCs w:val="21"/>
            </w:rPr>
          </w:rPrChange>
        </w:rPr>
        <w:t xml:space="preserve">Quá trình tính toán được minh họa trong </w:t>
      </w:r>
      <w:r w:rsidRPr="005A56F2">
        <w:rPr>
          <w:rFonts w:ascii="Times New Roman" w:hAnsi="Times New Roman"/>
          <w:bCs/>
          <w:sz w:val="28"/>
          <w:szCs w:val="21"/>
          <w:rPrChange w:id="637" w:author="LENOVO" w:date="2024-12-18T23:45:00Z">
            <w:rPr>
              <w:rFonts w:ascii="Times New Roman" w:hAnsi="Times New Roman"/>
              <w:bCs/>
              <w:szCs w:val="21"/>
            </w:rPr>
          </w:rPrChange>
        </w:rPr>
        <w:fldChar w:fldCharType="begin"/>
      </w:r>
      <w:r w:rsidRPr="005A56F2">
        <w:rPr>
          <w:rFonts w:ascii="Times New Roman" w:hAnsi="Times New Roman"/>
          <w:bCs/>
          <w:sz w:val="28"/>
          <w:szCs w:val="21"/>
          <w:rPrChange w:id="638" w:author="LENOVO" w:date="2024-12-18T23:45:00Z">
            <w:rPr>
              <w:rFonts w:ascii="Times New Roman" w:hAnsi="Times New Roman"/>
              <w:bCs/>
              <w:szCs w:val="21"/>
            </w:rPr>
          </w:rPrChange>
        </w:rPr>
        <w:instrText xml:space="preserve"> REF _Ref100824356 \h </w:instrText>
      </w:r>
      <w:r w:rsidR="005A56F2">
        <w:rPr>
          <w:rFonts w:ascii="Times New Roman" w:hAnsi="Times New Roman"/>
          <w:bCs/>
          <w:sz w:val="28"/>
          <w:szCs w:val="21"/>
        </w:rPr>
        <w:instrText xml:space="preserve"> \* MERGEFORMAT </w:instrText>
      </w:r>
      <w:r w:rsidRPr="005A56F2">
        <w:rPr>
          <w:rFonts w:ascii="Times New Roman" w:hAnsi="Times New Roman"/>
          <w:bCs/>
          <w:sz w:val="28"/>
          <w:szCs w:val="21"/>
          <w:rPrChange w:id="639" w:author="LENOVO" w:date="2024-12-18T23:45:00Z">
            <w:rPr>
              <w:rFonts w:ascii="Times New Roman" w:hAnsi="Times New Roman"/>
              <w:bCs/>
              <w:sz w:val="28"/>
              <w:szCs w:val="21"/>
            </w:rPr>
          </w:rPrChange>
        </w:rPr>
      </w:r>
      <w:r w:rsidRPr="005A56F2">
        <w:rPr>
          <w:rFonts w:ascii="Times New Roman" w:hAnsi="Times New Roman"/>
          <w:bCs/>
          <w:sz w:val="28"/>
          <w:szCs w:val="21"/>
          <w:rPrChange w:id="640" w:author="LENOVO" w:date="2024-12-18T23:45:00Z">
            <w:rPr>
              <w:rFonts w:ascii="Times New Roman" w:hAnsi="Times New Roman"/>
              <w:bCs/>
              <w:szCs w:val="21"/>
            </w:rPr>
          </w:rPrChange>
        </w:rPr>
        <w:fldChar w:fldCharType="separate"/>
      </w:r>
      <w:r w:rsidRPr="005A56F2">
        <w:rPr>
          <w:rFonts w:ascii="Times New Roman" w:hAnsi="Times New Roman"/>
          <w:sz w:val="28"/>
          <w:rPrChange w:id="641" w:author="LENOVO" w:date="2024-12-18T23:45:00Z">
            <w:rPr>
              <w:rFonts w:ascii="Times New Roman" w:hAnsi="Times New Roman"/>
            </w:rPr>
          </w:rPrChange>
        </w:rPr>
        <w:t xml:space="preserve">Hình </w:t>
      </w:r>
      <w:r w:rsidRPr="005A56F2">
        <w:rPr>
          <w:rFonts w:ascii="Times New Roman" w:hAnsi="Times New Roman"/>
          <w:noProof/>
          <w:sz w:val="28"/>
          <w:rPrChange w:id="642" w:author="LENOVO" w:date="2024-12-18T23:45:00Z">
            <w:rPr>
              <w:rFonts w:ascii="Times New Roman" w:hAnsi="Times New Roman"/>
              <w:noProof/>
            </w:rPr>
          </w:rPrChange>
        </w:rPr>
        <w:t>1</w:t>
      </w:r>
      <w:r w:rsidRPr="005A56F2">
        <w:rPr>
          <w:rFonts w:ascii="Times New Roman" w:hAnsi="Times New Roman"/>
          <w:bCs/>
          <w:sz w:val="28"/>
          <w:szCs w:val="21"/>
          <w:rPrChange w:id="643" w:author="LENOVO" w:date="2024-12-18T23:45:00Z">
            <w:rPr>
              <w:rFonts w:ascii="Times New Roman" w:hAnsi="Times New Roman"/>
              <w:bCs/>
              <w:szCs w:val="21"/>
            </w:rPr>
          </w:rPrChange>
        </w:rPr>
        <w:fldChar w:fldCharType="end"/>
      </w:r>
      <w:r w:rsidRPr="005A56F2">
        <w:rPr>
          <w:rFonts w:ascii="Times New Roman" w:hAnsi="Times New Roman"/>
          <w:bCs/>
          <w:sz w:val="28"/>
          <w:szCs w:val="21"/>
          <w:rPrChange w:id="644" w:author="LENOVO" w:date="2024-12-18T23:45:00Z">
            <w:rPr>
              <w:rFonts w:ascii="Times New Roman" w:hAnsi="Times New Roman"/>
              <w:bCs/>
              <w:szCs w:val="21"/>
            </w:rPr>
          </w:rPrChange>
        </w:rPr>
        <w:t>.</w:t>
      </w:r>
    </w:p>
    <w:p w14:paraId="59D2E479" w14:textId="40F96CEA" w:rsidR="005B081D" w:rsidRPr="005A56F2" w:rsidRDefault="00DD0FB2" w:rsidP="005B081D">
      <w:pPr>
        <w:pStyle w:val="Caption"/>
        <w:keepNext/>
        <w:jc w:val="center"/>
        <w:rPr>
          <w:rFonts w:hint="eastAsia"/>
          <w:sz w:val="22"/>
          <w:rPrChange w:id="645" w:author="LENOVO" w:date="2024-12-18T23:45:00Z">
            <w:rPr>
              <w:rFonts w:hint="eastAsia"/>
            </w:rPr>
          </w:rPrChange>
        </w:rPr>
      </w:pPr>
      <w:r w:rsidRPr="005A56F2">
        <w:rPr>
          <w:rFonts w:hint="eastAsia"/>
          <w:noProof/>
          <w:sz w:val="22"/>
          <w:rPrChange w:id="646" w:author="LENOVO" w:date="2024-12-18T23:45:00Z">
            <w:rPr>
              <w:rFonts w:hint="eastAsia"/>
              <w:noProof/>
            </w:rPr>
          </w:rPrChange>
        </w:rPr>
        <w:lastRenderedPageBreak/>
        <w:drawing>
          <wp:inline distT="0" distB="0" distL="0" distR="0" wp14:anchorId="6FF4E840" wp14:editId="231392F4">
            <wp:extent cx="4516120" cy="32835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14:paraId="0A93E800" w14:textId="19C45882" w:rsidR="0067004B" w:rsidRPr="005A56F2" w:rsidRDefault="005B081D" w:rsidP="005B081D">
      <w:pPr>
        <w:pStyle w:val="Caption"/>
        <w:jc w:val="center"/>
        <w:rPr>
          <w:rFonts w:ascii="Times New Roman" w:hAnsi="Times New Roman"/>
          <w:b w:val="0"/>
          <w:sz w:val="28"/>
          <w:szCs w:val="24"/>
          <w:rPrChange w:id="647" w:author="LENOVO" w:date="2024-12-18T23:45:00Z">
            <w:rPr>
              <w:rFonts w:ascii="Times New Roman" w:hAnsi="Times New Roman"/>
              <w:b w:val="0"/>
              <w:sz w:val="24"/>
              <w:szCs w:val="24"/>
            </w:rPr>
          </w:rPrChange>
        </w:rPr>
      </w:pPr>
      <w:bookmarkStart w:id="648" w:name="_Ref100824356"/>
      <w:bookmarkStart w:id="649" w:name="_Toc496109799"/>
      <w:r w:rsidRPr="005A56F2">
        <w:rPr>
          <w:rFonts w:ascii="Times New Roman" w:hAnsi="Times New Roman"/>
          <w:b w:val="0"/>
          <w:sz w:val="28"/>
          <w:szCs w:val="24"/>
          <w:rPrChange w:id="650" w:author="LENOVO" w:date="2024-12-18T23:45:00Z">
            <w:rPr>
              <w:rFonts w:ascii="Times New Roman" w:hAnsi="Times New Roman"/>
              <w:b w:val="0"/>
              <w:sz w:val="24"/>
              <w:szCs w:val="24"/>
            </w:rPr>
          </w:rPrChange>
        </w:rPr>
        <w:t xml:space="preserve">Hình </w:t>
      </w:r>
      <w:r w:rsidRPr="005A56F2">
        <w:rPr>
          <w:rFonts w:ascii="Times New Roman" w:hAnsi="Times New Roman"/>
          <w:b w:val="0"/>
          <w:sz w:val="28"/>
          <w:szCs w:val="24"/>
          <w:rPrChange w:id="651" w:author="LENOVO" w:date="2024-12-18T23:45:00Z">
            <w:rPr>
              <w:rFonts w:ascii="Times New Roman" w:hAnsi="Times New Roman"/>
              <w:b w:val="0"/>
              <w:sz w:val="24"/>
              <w:szCs w:val="24"/>
            </w:rPr>
          </w:rPrChange>
        </w:rPr>
        <w:fldChar w:fldCharType="begin"/>
      </w:r>
      <w:r w:rsidRPr="005A56F2">
        <w:rPr>
          <w:rFonts w:ascii="Times New Roman" w:hAnsi="Times New Roman"/>
          <w:b w:val="0"/>
          <w:sz w:val="28"/>
          <w:szCs w:val="24"/>
          <w:rPrChange w:id="652" w:author="LENOVO" w:date="2024-12-18T23:45:00Z">
            <w:rPr>
              <w:rFonts w:ascii="Times New Roman" w:hAnsi="Times New Roman"/>
              <w:b w:val="0"/>
              <w:sz w:val="24"/>
              <w:szCs w:val="24"/>
            </w:rPr>
          </w:rPrChange>
        </w:rPr>
        <w:instrText xml:space="preserve"> SEQ Hình \* ARABIC </w:instrText>
      </w:r>
      <w:r w:rsidRPr="005A56F2">
        <w:rPr>
          <w:rFonts w:ascii="Times New Roman" w:hAnsi="Times New Roman"/>
          <w:b w:val="0"/>
          <w:sz w:val="28"/>
          <w:szCs w:val="24"/>
          <w:rPrChange w:id="653" w:author="LENOVO" w:date="2024-12-18T23:45:00Z">
            <w:rPr>
              <w:rFonts w:ascii="Times New Roman" w:hAnsi="Times New Roman"/>
              <w:b w:val="0"/>
              <w:sz w:val="24"/>
              <w:szCs w:val="24"/>
            </w:rPr>
          </w:rPrChange>
        </w:rPr>
        <w:fldChar w:fldCharType="separate"/>
      </w:r>
      <w:r w:rsidRPr="005A56F2">
        <w:rPr>
          <w:rFonts w:ascii="Times New Roman" w:hAnsi="Times New Roman"/>
          <w:b w:val="0"/>
          <w:noProof/>
          <w:sz w:val="28"/>
          <w:szCs w:val="24"/>
          <w:rPrChange w:id="654" w:author="LENOVO" w:date="2024-12-18T23:45:00Z">
            <w:rPr>
              <w:rFonts w:ascii="Times New Roman" w:hAnsi="Times New Roman"/>
              <w:b w:val="0"/>
              <w:noProof/>
              <w:sz w:val="24"/>
              <w:szCs w:val="24"/>
            </w:rPr>
          </w:rPrChange>
        </w:rPr>
        <w:t>1</w:t>
      </w:r>
      <w:r w:rsidRPr="005A56F2">
        <w:rPr>
          <w:rFonts w:ascii="Times New Roman" w:hAnsi="Times New Roman"/>
          <w:b w:val="0"/>
          <w:sz w:val="28"/>
          <w:szCs w:val="24"/>
          <w:rPrChange w:id="655" w:author="LENOVO" w:date="2024-12-18T23:45:00Z">
            <w:rPr>
              <w:rFonts w:ascii="Times New Roman" w:hAnsi="Times New Roman"/>
              <w:b w:val="0"/>
              <w:sz w:val="24"/>
              <w:szCs w:val="24"/>
            </w:rPr>
          </w:rPrChange>
        </w:rPr>
        <w:fldChar w:fldCharType="end"/>
      </w:r>
      <w:bookmarkEnd w:id="648"/>
      <w:r w:rsidRPr="005A56F2">
        <w:rPr>
          <w:rFonts w:ascii="Times New Roman" w:hAnsi="Times New Roman"/>
          <w:b w:val="0"/>
          <w:sz w:val="28"/>
          <w:szCs w:val="24"/>
          <w:rPrChange w:id="656" w:author="LENOVO" w:date="2024-12-18T23:45:00Z">
            <w:rPr>
              <w:rFonts w:ascii="Times New Roman" w:hAnsi="Times New Roman"/>
              <w:b w:val="0"/>
              <w:sz w:val="24"/>
              <w:szCs w:val="24"/>
            </w:rPr>
          </w:rPrChange>
        </w:rPr>
        <w:t xml:space="preserve">. </w:t>
      </w:r>
      <w:r w:rsidR="009B2B31" w:rsidRPr="005A56F2">
        <w:rPr>
          <w:rFonts w:ascii="Times New Roman" w:hAnsi="Times New Roman"/>
          <w:b w:val="0"/>
          <w:sz w:val="28"/>
          <w:szCs w:val="24"/>
          <w:rPrChange w:id="657" w:author="LENOVO" w:date="2024-12-18T23:45:00Z">
            <w:rPr>
              <w:rFonts w:ascii="Times New Roman" w:hAnsi="Times New Roman"/>
              <w:b w:val="0"/>
              <w:sz w:val="24"/>
              <w:szCs w:val="24"/>
            </w:rPr>
          </w:rPrChange>
        </w:rPr>
        <w:t xml:space="preserve">Ví dụ minh họa phép </w:t>
      </w:r>
      <w:r w:rsidR="00DD0FB2" w:rsidRPr="005A56F2">
        <w:rPr>
          <w:rFonts w:ascii="Times New Roman" w:hAnsi="Times New Roman"/>
          <w:b w:val="0"/>
          <w:sz w:val="28"/>
          <w:szCs w:val="24"/>
          <w:rPrChange w:id="658" w:author="LENOVO" w:date="2024-12-18T23:45:00Z">
            <w:rPr>
              <w:rFonts w:ascii="Times New Roman" w:hAnsi="Times New Roman"/>
              <w:b w:val="0"/>
              <w:sz w:val="24"/>
              <w:szCs w:val="24"/>
            </w:rPr>
          </w:rPrChange>
        </w:rPr>
        <w:t>tính tích chập 2D</w:t>
      </w:r>
      <w:r w:rsidRPr="005A56F2">
        <w:rPr>
          <w:rFonts w:ascii="Times New Roman" w:hAnsi="Times New Roman"/>
          <w:b w:val="0"/>
          <w:sz w:val="28"/>
          <w:szCs w:val="24"/>
          <w:rPrChange w:id="659" w:author="LENOVO" w:date="2024-12-18T23:45:00Z">
            <w:rPr>
              <w:rFonts w:ascii="Times New Roman" w:hAnsi="Times New Roman"/>
              <w:b w:val="0"/>
              <w:sz w:val="24"/>
              <w:szCs w:val="24"/>
            </w:rPr>
          </w:rPrChange>
        </w:rPr>
        <w:t>.</w:t>
      </w:r>
      <w:bookmarkEnd w:id="649"/>
    </w:p>
    <w:p w14:paraId="7EFA36FD" w14:textId="7F258AD7" w:rsidR="00616B65" w:rsidRPr="005A56F2" w:rsidRDefault="009B2B31" w:rsidP="00616B65">
      <w:pPr>
        <w:ind w:firstLine="708"/>
        <w:rPr>
          <w:rFonts w:ascii="Times New Roman" w:hAnsi="Times New Roman"/>
          <w:sz w:val="28"/>
          <w:szCs w:val="26"/>
          <w:rPrChange w:id="660" w:author="LENOVO" w:date="2024-12-18T23:45:00Z">
            <w:rPr>
              <w:rFonts w:ascii="Times New Roman" w:hAnsi="Times New Roman"/>
              <w:sz w:val="26"/>
              <w:szCs w:val="26"/>
            </w:rPr>
          </w:rPrChange>
        </w:rPr>
      </w:pPr>
      <w:r w:rsidRPr="005A56F2">
        <w:rPr>
          <w:rFonts w:ascii="Times New Roman" w:hAnsi="Times New Roman"/>
          <w:sz w:val="28"/>
          <w:szCs w:val="26"/>
          <w:rPrChange w:id="661" w:author="LENOVO" w:date="2024-12-18T23:45:00Z">
            <w:rPr>
              <w:rFonts w:ascii="Times New Roman" w:hAnsi="Times New Roman"/>
              <w:sz w:val="26"/>
              <w:szCs w:val="26"/>
            </w:rPr>
          </w:rPrChange>
        </w:rPr>
        <w:t>Lưu ý rằng pixel có tọa độ (</w:t>
      </w:r>
      <w:proofErr w:type="gramStart"/>
      <w:r w:rsidRPr="005A56F2">
        <w:rPr>
          <w:rFonts w:ascii="Times New Roman" w:hAnsi="Times New Roman"/>
          <w:sz w:val="28"/>
          <w:szCs w:val="26"/>
          <w:rPrChange w:id="662" w:author="LENOVO" w:date="2024-12-18T23:45:00Z">
            <w:rPr>
              <w:rFonts w:ascii="Times New Roman" w:hAnsi="Times New Roman"/>
              <w:sz w:val="26"/>
              <w:szCs w:val="26"/>
            </w:rPr>
          </w:rPrChange>
        </w:rPr>
        <w:t>r,c</w:t>
      </w:r>
      <w:proofErr w:type="gramEnd"/>
      <w:r w:rsidRPr="005A56F2">
        <w:rPr>
          <w:rFonts w:ascii="Times New Roman" w:hAnsi="Times New Roman"/>
          <w:sz w:val="28"/>
          <w:szCs w:val="26"/>
          <w:rPrChange w:id="663" w:author="LENOVO" w:date="2024-12-18T23:45:00Z">
            <w:rPr>
              <w:rFonts w:ascii="Times New Roman" w:hAnsi="Times New Roman"/>
              <w:sz w:val="26"/>
              <w:szCs w:val="26"/>
            </w:rPr>
          </w:rPrChange>
        </w:rPr>
        <w:t xml:space="preserve">) – (hàng, cột) – tronh ảnh </w:t>
      </w:r>
      <w:r w:rsidR="00FA65A3" w:rsidRPr="005A56F2">
        <w:rPr>
          <w:rFonts w:ascii="Times New Roman" w:hAnsi="Times New Roman"/>
          <w:sz w:val="28"/>
          <w:szCs w:val="26"/>
          <w:rPrChange w:id="664" w:author="LENOVO" w:date="2024-12-18T23:45:00Z">
            <w:rPr>
              <w:rFonts w:ascii="Times New Roman" w:hAnsi="Times New Roman"/>
              <w:sz w:val="26"/>
              <w:szCs w:val="26"/>
            </w:rPr>
          </w:rPrChange>
        </w:rPr>
        <w:t>lối ra được tính bằng cách nhân chập điểm – điểm giữa ma trận kernel và ma trận 3×3 có tâm nằm ở vị trí</w:t>
      </w:r>
      <w:r w:rsidRPr="005A56F2">
        <w:rPr>
          <w:rFonts w:ascii="Times New Roman" w:hAnsi="Times New Roman"/>
          <w:sz w:val="28"/>
          <w:szCs w:val="26"/>
          <w:rPrChange w:id="665" w:author="LENOVO" w:date="2024-12-18T23:45:00Z">
            <w:rPr>
              <w:rFonts w:ascii="Times New Roman" w:hAnsi="Times New Roman"/>
              <w:sz w:val="26"/>
              <w:szCs w:val="26"/>
            </w:rPr>
          </w:rPrChange>
        </w:rPr>
        <w:t xml:space="preserve"> có tọa độ (r</w:t>
      </w:r>
      <w:r w:rsidR="00BD75F9" w:rsidRPr="005A56F2">
        <w:rPr>
          <w:rFonts w:ascii="Times New Roman" w:hAnsi="Times New Roman"/>
          <w:sz w:val="28"/>
          <w:szCs w:val="26"/>
          <w:rPrChange w:id="666"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67" w:author="LENOVO" w:date="2024-12-18T23:45:00Z">
            <w:rPr>
              <w:rFonts w:ascii="Times New Roman" w:hAnsi="Times New Roman"/>
              <w:sz w:val="26"/>
              <w:szCs w:val="26"/>
            </w:rPr>
          </w:rPrChange>
        </w:rPr>
        <w:t>+</w:t>
      </w:r>
      <w:r w:rsidR="00BD75F9" w:rsidRPr="005A56F2">
        <w:rPr>
          <w:rFonts w:ascii="Times New Roman" w:hAnsi="Times New Roman"/>
          <w:sz w:val="28"/>
          <w:szCs w:val="26"/>
          <w:rPrChange w:id="668"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69" w:author="LENOVO" w:date="2024-12-18T23:45:00Z">
            <w:rPr>
              <w:rFonts w:ascii="Times New Roman" w:hAnsi="Times New Roman"/>
              <w:sz w:val="26"/>
              <w:szCs w:val="26"/>
            </w:rPr>
          </w:rPrChange>
        </w:rPr>
        <w:t>1, c</w:t>
      </w:r>
      <w:r w:rsidR="00BD75F9" w:rsidRPr="005A56F2">
        <w:rPr>
          <w:rFonts w:ascii="Times New Roman" w:hAnsi="Times New Roman"/>
          <w:sz w:val="28"/>
          <w:szCs w:val="26"/>
          <w:rPrChange w:id="670"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71" w:author="LENOVO" w:date="2024-12-18T23:45:00Z">
            <w:rPr>
              <w:rFonts w:ascii="Times New Roman" w:hAnsi="Times New Roman"/>
              <w:sz w:val="26"/>
              <w:szCs w:val="26"/>
            </w:rPr>
          </w:rPrChange>
        </w:rPr>
        <w:t>+</w:t>
      </w:r>
      <w:r w:rsidR="00BD75F9" w:rsidRPr="005A56F2">
        <w:rPr>
          <w:rFonts w:ascii="Times New Roman" w:hAnsi="Times New Roman"/>
          <w:sz w:val="28"/>
          <w:szCs w:val="26"/>
          <w:rPrChange w:id="672" w:author="LENOVO" w:date="2024-12-18T23:45:00Z">
            <w:rPr>
              <w:rFonts w:ascii="Times New Roman" w:hAnsi="Times New Roman"/>
              <w:sz w:val="26"/>
              <w:szCs w:val="26"/>
            </w:rPr>
          </w:rPrChange>
        </w:rPr>
        <w:t xml:space="preserve"> </w:t>
      </w:r>
      <w:r w:rsidRPr="005A56F2">
        <w:rPr>
          <w:rFonts w:ascii="Times New Roman" w:hAnsi="Times New Roman"/>
          <w:sz w:val="28"/>
          <w:szCs w:val="26"/>
          <w:rPrChange w:id="673" w:author="LENOVO" w:date="2024-12-18T23:45:00Z">
            <w:rPr>
              <w:rFonts w:ascii="Times New Roman" w:hAnsi="Times New Roman"/>
              <w:sz w:val="26"/>
              <w:szCs w:val="26"/>
            </w:rPr>
          </w:rPrChange>
        </w:rPr>
        <w:t xml:space="preserve">1) trong </w:t>
      </w:r>
      <w:r w:rsidR="00FA65A3" w:rsidRPr="005A56F2">
        <w:rPr>
          <w:rFonts w:ascii="Times New Roman" w:hAnsi="Times New Roman"/>
          <w:sz w:val="28"/>
          <w:szCs w:val="26"/>
          <w:rPrChange w:id="674" w:author="LENOVO" w:date="2024-12-18T23:45:00Z">
            <w:rPr>
              <w:rFonts w:ascii="Times New Roman" w:hAnsi="Times New Roman"/>
              <w:sz w:val="26"/>
              <w:szCs w:val="26"/>
            </w:rPr>
          </w:rPrChange>
        </w:rPr>
        <w:t>ảnh lối vào</w:t>
      </w:r>
      <w:r w:rsidRPr="005A56F2">
        <w:rPr>
          <w:rFonts w:ascii="Times New Roman" w:hAnsi="Times New Roman"/>
          <w:sz w:val="28"/>
          <w:szCs w:val="26"/>
          <w:rPrChange w:id="675" w:author="LENOVO" w:date="2024-12-18T23:45:00Z">
            <w:rPr>
              <w:rFonts w:ascii="Times New Roman" w:hAnsi="Times New Roman"/>
              <w:sz w:val="26"/>
              <w:szCs w:val="26"/>
            </w:rPr>
          </w:rPrChange>
        </w:rPr>
        <w:t xml:space="preserve">. </w:t>
      </w:r>
    </w:p>
    <w:p w14:paraId="1F43AB82" w14:textId="77777777" w:rsidR="00F218CA" w:rsidRPr="005A56F2" w:rsidRDefault="00F218CA" w:rsidP="00F218CA">
      <w:pPr>
        <w:rPr>
          <w:rFonts w:hint="eastAsia"/>
          <w:sz w:val="26"/>
          <w:rPrChange w:id="676" w:author="LENOVO" w:date="2024-12-18T23:45:00Z">
            <w:rPr>
              <w:rFonts w:hint="eastAsia"/>
            </w:rPr>
          </w:rPrChange>
        </w:rPr>
      </w:pPr>
    </w:p>
    <w:p w14:paraId="02175BCB" w14:textId="77777777" w:rsidR="00BB60F2" w:rsidRPr="005A56F2" w:rsidRDefault="006314C4" w:rsidP="00074E26">
      <w:pPr>
        <w:pStyle w:val="Heading1"/>
        <w:rPr>
          <w:rFonts w:hint="eastAsia"/>
          <w:noProof/>
          <w:sz w:val="34"/>
          <w:lang w:val="fr-FR"/>
          <w:rPrChange w:id="677" w:author="LENOVO" w:date="2024-12-18T23:45:00Z">
            <w:rPr>
              <w:rFonts w:hint="eastAsia"/>
              <w:noProof/>
              <w:lang w:val="fr-FR"/>
            </w:rPr>
          </w:rPrChange>
        </w:rPr>
      </w:pPr>
      <w:bookmarkStart w:id="678" w:name="_Toc181630608"/>
      <w:r w:rsidRPr="005A56F2">
        <w:rPr>
          <w:rFonts w:hint="eastAsia"/>
          <w:noProof/>
          <w:sz w:val="34"/>
          <w:lang w:val="fr-FR"/>
          <w:rPrChange w:id="679" w:author="LENOVO" w:date="2024-12-18T23:45:00Z">
            <w:rPr>
              <w:rFonts w:hint="eastAsia"/>
              <w:noProof/>
              <w:lang w:val="fr-FR"/>
            </w:rPr>
          </w:rPrChange>
        </w:rPr>
        <w:t xml:space="preserve">Yêu </w:t>
      </w:r>
      <w:r w:rsidRPr="005A56F2">
        <w:rPr>
          <w:noProof/>
          <w:sz w:val="34"/>
          <w:lang w:val="fr-FR"/>
          <w:rPrChange w:id="680" w:author="LENOVO" w:date="2024-12-18T23:45:00Z">
            <w:rPr>
              <w:noProof/>
              <w:lang w:val="fr-FR"/>
            </w:rPr>
          </w:rPrChange>
        </w:rPr>
        <w:t>cầu</w:t>
      </w:r>
      <w:bookmarkEnd w:id="678"/>
    </w:p>
    <w:p w14:paraId="55292BC0" w14:textId="77777777" w:rsidR="00776E5D" w:rsidRPr="005A56F2" w:rsidRDefault="00776E5D" w:rsidP="000802D7">
      <w:pPr>
        <w:pStyle w:val="Heading2"/>
        <w:rPr>
          <w:rFonts w:hint="eastAsia"/>
          <w:noProof/>
          <w:sz w:val="30"/>
          <w:rPrChange w:id="681" w:author="LENOVO" w:date="2024-12-18T23:45:00Z">
            <w:rPr>
              <w:rFonts w:hint="eastAsia"/>
              <w:noProof/>
            </w:rPr>
          </w:rPrChange>
        </w:rPr>
      </w:pPr>
      <w:bookmarkStart w:id="682" w:name="_Toc181630609"/>
      <w:r w:rsidRPr="005A56F2">
        <w:rPr>
          <w:rFonts w:hint="eastAsia"/>
          <w:noProof/>
          <w:sz w:val="30"/>
          <w:rPrChange w:id="683" w:author="LENOVO" w:date="2024-12-18T23:45:00Z">
            <w:rPr>
              <w:rFonts w:hint="eastAsia"/>
              <w:noProof/>
            </w:rPr>
          </w:rPrChange>
        </w:rPr>
        <w:t>Y</w:t>
      </w:r>
      <w:r w:rsidRPr="005A56F2">
        <w:rPr>
          <w:rFonts w:hint="eastAsia"/>
          <w:noProof/>
          <w:sz w:val="30"/>
          <w:rPrChange w:id="684" w:author="LENOVO" w:date="2024-12-18T23:45:00Z">
            <w:rPr>
              <w:rFonts w:hint="eastAsia"/>
              <w:noProof/>
            </w:rPr>
          </w:rPrChange>
        </w:rPr>
        <w:t>ê</w:t>
      </w:r>
      <w:r w:rsidRPr="005A56F2">
        <w:rPr>
          <w:rFonts w:hint="eastAsia"/>
          <w:noProof/>
          <w:sz w:val="30"/>
          <w:rPrChange w:id="685" w:author="LENOVO" w:date="2024-12-18T23:45:00Z">
            <w:rPr>
              <w:rFonts w:hint="eastAsia"/>
              <w:noProof/>
            </w:rPr>
          </w:rPrChange>
        </w:rPr>
        <w:t xml:space="preserve">u </w:t>
      </w:r>
      <w:r w:rsidRPr="005A56F2">
        <w:rPr>
          <w:noProof/>
          <w:sz w:val="30"/>
          <w:rPrChange w:id="686" w:author="LENOVO" w:date="2024-12-18T23:45:00Z">
            <w:rPr>
              <w:noProof/>
            </w:rPr>
          </w:rPrChange>
        </w:rPr>
        <w:t>cầu</w:t>
      </w:r>
      <w:r w:rsidR="000802D7" w:rsidRPr="005A56F2">
        <w:rPr>
          <w:rFonts w:hint="eastAsia"/>
          <w:noProof/>
          <w:sz w:val="30"/>
          <w:rPrChange w:id="687" w:author="LENOVO" w:date="2024-12-18T23:45:00Z">
            <w:rPr>
              <w:rFonts w:hint="eastAsia"/>
              <w:noProof/>
            </w:rPr>
          </w:rPrChange>
        </w:rPr>
        <w:t xml:space="preserve"> </w:t>
      </w:r>
      <w:r w:rsidR="000802D7" w:rsidRPr="005A56F2">
        <w:rPr>
          <w:rFonts w:hint="cs"/>
          <w:noProof/>
          <w:sz w:val="30"/>
          <w:rPrChange w:id="688" w:author="LENOVO" w:date="2024-12-18T23:45:00Z">
            <w:rPr>
              <w:rFonts w:hint="cs"/>
              <w:noProof/>
            </w:rPr>
          </w:rPrChange>
        </w:rPr>
        <w:t>đ</w:t>
      </w:r>
      <w:r w:rsidR="000802D7" w:rsidRPr="005A56F2">
        <w:rPr>
          <w:noProof/>
          <w:sz w:val="30"/>
          <w:rPrChange w:id="689" w:author="LENOVO" w:date="2024-12-18T23:45:00Z">
            <w:rPr>
              <w:noProof/>
            </w:rPr>
          </w:rPrChange>
        </w:rPr>
        <w:t>ối</w:t>
      </w:r>
      <w:r w:rsidR="000802D7" w:rsidRPr="005A56F2">
        <w:rPr>
          <w:rFonts w:hint="eastAsia"/>
          <w:noProof/>
          <w:sz w:val="30"/>
          <w:rPrChange w:id="690" w:author="LENOVO" w:date="2024-12-18T23:45:00Z">
            <w:rPr>
              <w:rFonts w:hint="eastAsia"/>
              <w:noProof/>
            </w:rPr>
          </w:rPrChange>
        </w:rPr>
        <w:t xml:space="preserve"> </w:t>
      </w:r>
      <w:r w:rsidR="000802D7" w:rsidRPr="005A56F2">
        <w:rPr>
          <w:noProof/>
          <w:sz w:val="30"/>
          <w:rPrChange w:id="691" w:author="LENOVO" w:date="2024-12-18T23:45:00Z">
            <w:rPr>
              <w:noProof/>
            </w:rPr>
          </w:rPrChange>
        </w:rPr>
        <w:t>với</w:t>
      </w:r>
      <w:r w:rsidR="000802D7" w:rsidRPr="005A56F2">
        <w:rPr>
          <w:rFonts w:hint="eastAsia"/>
          <w:noProof/>
          <w:sz w:val="30"/>
          <w:rPrChange w:id="692" w:author="LENOVO" w:date="2024-12-18T23:45:00Z">
            <w:rPr>
              <w:rFonts w:hint="eastAsia"/>
              <w:noProof/>
            </w:rPr>
          </w:rPrChange>
        </w:rPr>
        <w:t xml:space="preserve"> </w:t>
      </w:r>
      <w:r w:rsidR="000802D7" w:rsidRPr="005A56F2">
        <w:rPr>
          <w:noProof/>
          <w:sz w:val="30"/>
          <w:rPrChange w:id="693" w:author="LENOVO" w:date="2024-12-18T23:45:00Z">
            <w:rPr>
              <w:noProof/>
            </w:rPr>
          </w:rPrChange>
        </w:rPr>
        <w:t>thiết</w:t>
      </w:r>
      <w:r w:rsidR="000802D7" w:rsidRPr="005A56F2">
        <w:rPr>
          <w:rFonts w:hint="eastAsia"/>
          <w:noProof/>
          <w:sz w:val="30"/>
          <w:rPrChange w:id="694" w:author="LENOVO" w:date="2024-12-18T23:45:00Z">
            <w:rPr>
              <w:rFonts w:hint="eastAsia"/>
              <w:noProof/>
            </w:rPr>
          </w:rPrChange>
        </w:rPr>
        <w:t xml:space="preserve"> </w:t>
      </w:r>
      <w:r w:rsidR="000802D7" w:rsidRPr="005A56F2">
        <w:rPr>
          <w:noProof/>
          <w:sz w:val="30"/>
          <w:rPrChange w:id="695" w:author="LENOVO" w:date="2024-12-18T23:45:00Z">
            <w:rPr>
              <w:noProof/>
            </w:rPr>
          </w:rPrChange>
        </w:rPr>
        <w:t>kế</w:t>
      </w:r>
      <w:r w:rsidRPr="005A56F2">
        <w:rPr>
          <w:rFonts w:hint="eastAsia"/>
          <w:noProof/>
          <w:sz w:val="30"/>
          <w:rPrChange w:id="696" w:author="LENOVO" w:date="2024-12-18T23:45:00Z">
            <w:rPr>
              <w:rFonts w:hint="eastAsia"/>
              <w:noProof/>
            </w:rPr>
          </w:rPrChange>
        </w:rPr>
        <w:t>:</w:t>
      </w:r>
      <w:bookmarkEnd w:id="682"/>
    </w:p>
    <w:p w14:paraId="7CBD5D3C" w14:textId="7A6E1166" w:rsidR="00FE5CB9" w:rsidRPr="005A56F2" w:rsidRDefault="005948BA" w:rsidP="00724A7C">
      <w:pPr>
        <w:pStyle w:val="ListParagraph"/>
        <w:numPr>
          <w:ilvl w:val="0"/>
          <w:numId w:val="8"/>
        </w:numPr>
        <w:spacing w:before="100" w:beforeAutospacing="1" w:after="100" w:afterAutospacing="1" w:line="312" w:lineRule="auto"/>
        <w:rPr>
          <w:rFonts w:ascii="Times New Roman" w:hAnsi="Times New Roman"/>
          <w:bCs/>
          <w:sz w:val="28"/>
          <w:szCs w:val="26"/>
          <w:lang w:val="vi-VN"/>
          <w:rPrChange w:id="697" w:author="LENOVO" w:date="2024-12-18T23:45:00Z">
            <w:rPr>
              <w:rFonts w:ascii="Times New Roman" w:hAnsi="Times New Roman"/>
              <w:bCs/>
              <w:sz w:val="26"/>
              <w:szCs w:val="26"/>
              <w:lang w:val="vi-VN"/>
            </w:rPr>
          </w:rPrChange>
        </w:rPr>
      </w:pPr>
      <w:r w:rsidRPr="005A56F2">
        <w:rPr>
          <w:rFonts w:ascii="Times New Roman" w:hAnsi="Times New Roman"/>
          <w:bCs/>
          <w:sz w:val="28"/>
          <w:szCs w:val="21"/>
          <w:lang w:val="fr-FR"/>
          <w:rPrChange w:id="698" w:author="LENOVO" w:date="2024-12-18T23:45:00Z">
            <w:rPr>
              <w:rFonts w:ascii="Times New Roman" w:hAnsi="Times New Roman"/>
              <w:bCs/>
              <w:szCs w:val="21"/>
              <w:lang w:val="fr-FR"/>
            </w:rPr>
          </w:rPrChange>
        </w:rPr>
        <w:t>Xây dựng thuật toán thực hiện tính nhân chập 2D</w:t>
      </w:r>
      <w:r w:rsidR="00FE5CB9" w:rsidRPr="005A56F2">
        <w:rPr>
          <w:rFonts w:hint="eastAsia"/>
          <w:color w:val="000000"/>
          <w:sz w:val="28"/>
          <w:szCs w:val="26"/>
          <w:lang w:val="vi-VN"/>
          <w:rPrChange w:id="699" w:author="LENOVO" w:date="2024-12-18T23:45:00Z">
            <w:rPr>
              <w:rFonts w:hint="eastAsia"/>
              <w:color w:val="000000"/>
              <w:sz w:val="26"/>
              <w:szCs w:val="26"/>
              <w:lang w:val="vi-VN"/>
            </w:rPr>
          </w:rPrChange>
        </w:rPr>
        <w:t>.</w:t>
      </w:r>
    </w:p>
    <w:p w14:paraId="2EA5D670" w14:textId="7D03F645"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00" w:author="LENOVO" w:date="2024-12-18T23:45:00Z">
            <w:rPr>
              <w:rFonts w:ascii="Times New Roman" w:hAnsi="Times New Roman"/>
              <w:bCs/>
              <w:szCs w:val="21"/>
              <w:lang w:val="fr-FR"/>
            </w:rPr>
          </w:rPrChange>
        </w:rPr>
      </w:pPr>
      <w:r w:rsidRPr="005A56F2">
        <w:rPr>
          <w:rFonts w:ascii="Times New Roman" w:hAnsi="Times New Roman"/>
          <w:bCs/>
          <w:sz w:val="28"/>
          <w:szCs w:val="26"/>
          <w:lang w:val="vi-VN"/>
          <w:rPrChange w:id="701" w:author="LENOVO" w:date="2024-12-18T23:45:00Z">
            <w:rPr>
              <w:rFonts w:ascii="Times New Roman" w:hAnsi="Times New Roman"/>
              <w:bCs/>
              <w:sz w:val="26"/>
              <w:szCs w:val="26"/>
              <w:lang w:val="vi-VN"/>
            </w:rPr>
          </w:rPrChange>
        </w:rPr>
        <w:t>Xây dựng bản mô tả mức cao cho thuật toán bằng ngôn ngữ</w:t>
      </w:r>
      <w:r w:rsidR="00F26391" w:rsidRPr="005A56F2">
        <w:rPr>
          <w:rFonts w:ascii="Times New Roman" w:hAnsi="Times New Roman"/>
          <w:bCs/>
          <w:sz w:val="28"/>
          <w:szCs w:val="26"/>
          <w:lang w:val="vi-VN"/>
          <w:rPrChange w:id="702" w:author="LENOVO" w:date="2024-12-18T23:45:00Z">
            <w:rPr>
              <w:rFonts w:ascii="Times New Roman" w:hAnsi="Times New Roman"/>
              <w:bCs/>
              <w:sz w:val="26"/>
              <w:szCs w:val="26"/>
              <w:lang w:val="vi-VN"/>
            </w:rPr>
          </w:rPrChange>
        </w:rPr>
        <w:t xml:space="preserve"> C</w:t>
      </w:r>
      <w:r w:rsidRPr="005A56F2">
        <w:rPr>
          <w:rFonts w:ascii="Times New Roman" w:hAnsi="Times New Roman"/>
          <w:bCs/>
          <w:sz w:val="28"/>
          <w:szCs w:val="26"/>
          <w:lang w:val="vi-VN"/>
          <w:rPrChange w:id="703" w:author="LENOVO" w:date="2024-12-18T23:45:00Z">
            <w:rPr>
              <w:rFonts w:ascii="Times New Roman" w:hAnsi="Times New Roman"/>
              <w:bCs/>
              <w:sz w:val="26"/>
              <w:szCs w:val="26"/>
              <w:lang w:val="vi-VN"/>
            </w:rPr>
          </w:rPrChange>
        </w:rPr>
        <w:t xml:space="preserve">, </w:t>
      </w:r>
    </w:p>
    <w:p w14:paraId="07AECC53" w14:textId="37061101" w:rsidR="00FE5CB9"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04" w:author="LENOVO" w:date="2024-12-18T23:45:00Z">
            <w:rPr>
              <w:rFonts w:ascii="Times New Roman" w:hAnsi="Times New Roman"/>
              <w:bCs/>
              <w:szCs w:val="21"/>
              <w:lang w:val="fr-FR"/>
            </w:rPr>
          </w:rPrChange>
        </w:rPr>
      </w:pPr>
      <w:r w:rsidRPr="005A56F2">
        <w:rPr>
          <w:rFonts w:ascii="Times New Roman" w:hAnsi="Times New Roman"/>
          <w:bCs/>
          <w:sz w:val="28"/>
          <w:szCs w:val="26"/>
          <w:lang w:val="fr-FR"/>
          <w:rPrChange w:id="705" w:author="LENOVO" w:date="2024-12-18T23:45:00Z">
            <w:rPr>
              <w:rFonts w:ascii="Times New Roman" w:hAnsi="Times New Roman"/>
              <w:bCs/>
              <w:sz w:val="26"/>
              <w:szCs w:val="26"/>
              <w:lang w:val="fr-FR"/>
            </w:rPr>
          </w:rPrChange>
        </w:rPr>
        <w:t>Xây dựng</w:t>
      </w:r>
      <w:r w:rsidRPr="005A56F2">
        <w:rPr>
          <w:rFonts w:ascii="Times New Roman" w:hAnsi="Times New Roman"/>
          <w:bCs/>
          <w:sz w:val="28"/>
          <w:szCs w:val="26"/>
          <w:lang w:val="vi-VN"/>
          <w:rPrChange w:id="706" w:author="LENOVO" w:date="2024-12-18T23:45:00Z">
            <w:rPr>
              <w:rFonts w:ascii="Times New Roman" w:hAnsi="Times New Roman"/>
              <w:bCs/>
              <w:sz w:val="26"/>
              <w:szCs w:val="26"/>
              <w:lang w:val="vi-VN"/>
            </w:rPr>
          </w:rPrChange>
        </w:rPr>
        <w:t xml:space="preserve"> testbench để kiểm chứng thuật toán</w:t>
      </w:r>
      <w:r w:rsidRPr="005A56F2">
        <w:rPr>
          <w:rFonts w:ascii="Times New Roman" w:hAnsi="Times New Roman"/>
          <w:bCs/>
          <w:sz w:val="28"/>
          <w:szCs w:val="26"/>
          <w:lang w:val="fr-FR"/>
          <w:rPrChange w:id="707" w:author="LENOVO" w:date="2024-12-18T23:45:00Z">
            <w:rPr>
              <w:rFonts w:ascii="Times New Roman" w:hAnsi="Times New Roman"/>
              <w:bCs/>
              <w:sz w:val="26"/>
              <w:szCs w:val="26"/>
              <w:lang w:val="fr-FR"/>
            </w:rPr>
          </w:rPrChange>
        </w:rPr>
        <w:t xml:space="preserve"> bằng C simulation</w:t>
      </w:r>
    </w:p>
    <w:p w14:paraId="57E133A3" w14:textId="16A38B75" w:rsidR="00FE5CB9"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08"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09" w:author="LENOVO" w:date="2024-12-18T23:45:00Z">
            <w:rPr>
              <w:rFonts w:ascii="Times New Roman" w:hAnsi="Times New Roman"/>
              <w:bCs/>
              <w:szCs w:val="21"/>
              <w:lang w:val="fr-FR"/>
            </w:rPr>
          </w:rPrChange>
        </w:rPr>
        <w:t xml:space="preserve">Tổng hợp bản mô tả C thành bản mô tả RTL bằng VHDL/Verilog bằng Vivado HLS </w:t>
      </w:r>
    </w:p>
    <w:p w14:paraId="38468AC6" w14:textId="512A9E61"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10"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11" w:author="LENOVO" w:date="2024-12-18T23:45:00Z">
            <w:rPr>
              <w:rFonts w:ascii="Times New Roman" w:hAnsi="Times New Roman"/>
              <w:bCs/>
              <w:szCs w:val="21"/>
              <w:lang w:val="fr-FR"/>
            </w:rPr>
          </w:rPrChange>
        </w:rPr>
        <w:t>Mô phỏng C/RTL co-simulation để kiểm chứng và phân tích hoạt động của phần cứng sau tổng hợp HLS</w:t>
      </w:r>
    </w:p>
    <w:p w14:paraId="189CECC2" w14:textId="004BD27B"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12"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13" w:author="LENOVO" w:date="2024-12-18T23:45:00Z">
            <w:rPr>
              <w:rFonts w:ascii="Times New Roman" w:hAnsi="Times New Roman"/>
              <w:bCs/>
              <w:szCs w:val="21"/>
              <w:lang w:val="fr-FR"/>
            </w:rPr>
          </w:rPrChange>
        </w:rPr>
        <w:t>Tối ưu mô hình C và thêm vào các dẫn hướng để cải thiện hiệu năng của thiết kế</w:t>
      </w:r>
    </w:p>
    <w:p w14:paraId="6E14FC96" w14:textId="428D90E9" w:rsidR="005948BA" w:rsidRPr="005A56F2" w:rsidRDefault="005948BA" w:rsidP="00085AF1">
      <w:pPr>
        <w:pStyle w:val="ListParagraph"/>
        <w:numPr>
          <w:ilvl w:val="0"/>
          <w:numId w:val="8"/>
        </w:numPr>
        <w:spacing w:before="100" w:beforeAutospacing="1" w:after="100" w:afterAutospacing="1" w:line="312" w:lineRule="auto"/>
        <w:rPr>
          <w:rFonts w:ascii="Times New Roman" w:hAnsi="Times New Roman"/>
          <w:bCs/>
          <w:sz w:val="28"/>
          <w:szCs w:val="21"/>
          <w:lang w:val="fr-FR"/>
          <w:rPrChange w:id="714" w:author="LENOVO" w:date="2024-12-18T23:45:00Z">
            <w:rPr>
              <w:rFonts w:ascii="Times New Roman" w:hAnsi="Times New Roman"/>
              <w:bCs/>
              <w:szCs w:val="21"/>
              <w:lang w:val="fr-FR"/>
            </w:rPr>
          </w:rPrChange>
        </w:rPr>
      </w:pPr>
      <w:r w:rsidRPr="005A56F2">
        <w:rPr>
          <w:rFonts w:ascii="Times New Roman" w:hAnsi="Times New Roman"/>
          <w:bCs/>
          <w:sz w:val="28"/>
          <w:szCs w:val="21"/>
          <w:lang w:val="fr-FR"/>
          <w:rPrChange w:id="715" w:author="LENOVO" w:date="2024-12-18T23:45:00Z">
            <w:rPr>
              <w:rFonts w:ascii="Times New Roman" w:hAnsi="Times New Roman"/>
              <w:bCs/>
              <w:szCs w:val="21"/>
              <w:lang w:val="fr-FR"/>
            </w:rPr>
          </w:rPrChange>
        </w:rPr>
        <w:lastRenderedPageBreak/>
        <w:t>Thực hiện thiết kế trên ZynQ-7000 để đánh giá lượng tài nguyên sử dụng, hiệu năng</w:t>
      </w:r>
      <w:r w:rsidR="00304FA3" w:rsidRPr="005A56F2">
        <w:rPr>
          <w:rFonts w:ascii="Times New Roman" w:hAnsi="Times New Roman"/>
          <w:bCs/>
          <w:sz w:val="28"/>
          <w:szCs w:val="21"/>
          <w:lang w:val="fr-FR"/>
          <w:rPrChange w:id="716" w:author="LENOVO" w:date="2024-12-18T23:45:00Z">
            <w:rPr>
              <w:rFonts w:ascii="Times New Roman" w:hAnsi="Times New Roman"/>
              <w:bCs/>
              <w:szCs w:val="21"/>
              <w:lang w:val="fr-FR"/>
            </w:rPr>
          </w:rPrChange>
        </w:rPr>
        <w:t>.</w:t>
      </w:r>
    </w:p>
    <w:p w14:paraId="42567B49" w14:textId="4B9D4B80" w:rsidR="00A153C4" w:rsidRPr="005A56F2" w:rsidRDefault="005B081D" w:rsidP="005B081D">
      <w:pPr>
        <w:pStyle w:val="Heading1"/>
        <w:rPr>
          <w:rFonts w:hint="eastAsia"/>
          <w:noProof/>
          <w:sz w:val="34"/>
          <w:lang w:val="fr-FR"/>
          <w:rPrChange w:id="717" w:author="LENOVO" w:date="2024-12-18T23:45:00Z">
            <w:rPr>
              <w:rFonts w:hint="eastAsia"/>
              <w:noProof/>
              <w:lang w:val="fr-FR"/>
            </w:rPr>
          </w:rPrChange>
        </w:rPr>
      </w:pPr>
      <w:bookmarkStart w:id="718" w:name="_Toc181630610"/>
      <w:r w:rsidRPr="005A56F2">
        <w:rPr>
          <w:noProof/>
          <w:sz w:val="34"/>
          <w:lang w:val="fr-FR"/>
          <w:rPrChange w:id="719" w:author="LENOVO" w:date="2024-12-18T23:45:00Z">
            <w:rPr>
              <w:noProof/>
              <w:lang w:val="fr-FR"/>
            </w:rPr>
          </w:rPrChange>
        </w:rPr>
        <w:t>Thuật</w:t>
      </w:r>
      <w:r w:rsidRPr="005A56F2">
        <w:rPr>
          <w:rFonts w:hint="eastAsia"/>
          <w:noProof/>
          <w:sz w:val="34"/>
          <w:lang w:val="fr-FR"/>
          <w:rPrChange w:id="720" w:author="LENOVO" w:date="2024-12-18T23:45:00Z">
            <w:rPr>
              <w:rFonts w:hint="eastAsia"/>
              <w:noProof/>
              <w:lang w:val="fr-FR"/>
            </w:rPr>
          </w:rPrChange>
        </w:rPr>
        <w:t xml:space="preserve"> toán</w:t>
      </w:r>
      <w:bookmarkEnd w:id="718"/>
      <w:r w:rsidRPr="005A56F2">
        <w:rPr>
          <w:rFonts w:hint="eastAsia"/>
          <w:noProof/>
          <w:sz w:val="34"/>
          <w:lang w:val="fr-FR"/>
          <w:rPrChange w:id="721" w:author="LENOVO" w:date="2024-12-18T23:45:00Z">
            <w:rPr>
              <w:rFonts w:hint="eastAsia"/>
              <w:noProof/>
              <w:lang w:val="fr-FR"/>
            </w:rPr>
          </w:rPrChange>
        </w:rPr>
        <w:t xml:space="preserve"> </w:t>
      </w:r>
    </w:p>
    <w:p w14:paraId="6C665CD7" w14:textId="66125EB3" w:rsidR="00616B65" w:rsidRPr="005A56F2" w:rsidRDefault="00616B65" w:rsidP="00616B65">
      <w:pPr>
        <w:rPr>
          <w:rFonts w:hint="eastAsia"/>
          <w:sz w:val="26"/>
          <w:lang w:val="fr-FR"/>
          <w:rPrChange w:id="722" w:author="LENOVO" w:date="2024-12-18T23:45:00Z">
            <w:rPr>
              <w:rFonts w:hint="eastAsia"/>
              <w:lang w:val="fr-FR"/>
            </w:rPr>
          </w:rPrChange>
        </w:rPr>
      </w:pPr>
      <w:r w:rsidRPr="005A56F2">
        <w:rPr>
          <w:sz w:val="26"/>
          <w:lang w:val="fr-FR"/>
          <w:rPrChange w:id="723" w:author="LENOVO" w:date="2024-12-18T23:45:00Z">
            <w:rPr>
              <w:lang w:val="fr-FR"/>
            </w:rPr>
          </w:rPrChange>
        </w:rPr>
        <w:t>Thuật</w:t>
      </w:r>
      <w:r w:rsidRPr="005A56F2">
        <w:rPr>
          <w:rFonts w:hint="eastAsia"/>
          <w:sz w:val="26"/>
          <w:lang w:val="fr-FR"/>
          <w:rPrChange w:id="724" w:author="LENOVO" w:date="2024-12-18T23:45:00Z">
            <w:rPr>
              <w:rFonts w:hint="eastAsia"/>
              <w:lang w:val="fr-FR"/>
            </w:rPr>
          </w:rPrChange>
        </w:rPr>
        <w:t xml:space="preserve"> toán </w:t>
      </w:r>
      <w:r w:rsidRPr="005A56F2">
        <w:rPr>
          <w:rFonts w:hint="cs"/>
          <w:sz w:val="26"/>
          <w:lang w:val="fr-FR"/>
          <w:rPrChange w:id="725" w:author="LENOVO" w:date="2024-12-18T23:45:00Z">
            <w:rPr>
              <w:rFonts w:hint="cs"/>
              <w:lang w:val="fr-FR"/>
            </w:rPr>
          </w:rPrChange>
        </w:rPr>
        <w:t>đư</w:t>
      </w:r>
      <w:r w:rsidRPr="005A56F2">
        <w:rPr>
          <w:sz w:val="26"/>
          <w:lang w:val="fr-FR"/>
          <w:rPrChange w:id="726" w:author="LENOVO" w:date="2024-12-18T23:45:00Z">
            <w:rPr>
              <w:lang w:val="fr-FR"/>
            </w:rPr>
          </w:rPrChange>
        </w:rPr>
        <w:t>ợc</w:t>
      </w:r>
      <w:r w:rsidRPr="005A56F2">
        <w:rPr>
          <w:rFonts w:hint="eastAsia"/>
          <w:sz w:val="26"/>
          <w:lang w:val="fr-FR"/>
          <w:rPrChange w:id="727" w:author="LENOVO" w:date="2024-12-18T23:45:00Z">
            <w:rPr>
              <w:rFonts w:hint="eastAsia"/>
              <w:lang w:val="fr-FR"/>
            </w:rPr>
          </w:rPrChange>
        </w:rPr>
        <w:t xml:space="preserve"> </w:t>
      </w:r>
      <w:r w:rsidRPr="005A56F2">
        <w:rPr>
          <w:sz w:val="26"/>
          <w:lang w:val="fr-FR"/>
          <w:rPrChange w:id="728" w:author="LENOVO" w:date="2024-12-18T23:45:00Z">
            <w:rPr>
              <w:lang w:val="fr-FR"/>
            </w:rPr>
          </w:rPrChange>
        </w:rPr>
        <w:t>thực</w:t>
      </w:r>
      <w:r w:rsidRPr="005A56F2">
        <w:rPr>
          <w:rFonts w:hint="eastAsia"/>
          <w:sz w:val="26"/>
          <w:lang w:val="fr-FR"/>
          <w:rPrChange w:id="729" w:author="LENOVO" w:date="2024-12-18T23:45:00Z">
            <w:rPr>
              <w:rFonts w:hint="eastAsia"/>
              <w:lang w:val="fr-FR"/>
            </w:rPr>
          </w:rPrChange>
        </w:rPr>
        <w:t xml:space="preserve"> </w:t>
      </w:r>
      <w:r w:rsidRPr="005A56F2">
        <w:rPr>
          <w:sz w:val="26"/>
          <w:lang w:val="fr-FR"/>
          <w:rPrChange w:id="730" w:author="LENOVO" w:date="2024-12-18T23:45:00Z">
            <w:rPr>
              <w:lang w:val="fr-FR"/>
            </w:rPr>
          </w:rPrChange>
        </w:rPr>
        <w:t>hiện</w:t>
      </w:r>
      <w:r w:rsidRPr="005A56F2">
        <w:rPr>
          <w:rFonts w:hint="eastAsia"/>
          <w:sz w:val="26"/>
          <w:lang w:val="fr-FR"/>
          <w:rPrChange w:id="731" w:author="LENOVO" w:date="2024-12-18T23:45:00Z">
            <w:rPr>
              <w:rFonts w:hint="eastAsia"/>
              <w:lang w:val="fr-FR"/>
            </w:rPr>
          </w:rPrChange>
        </w:rPr>
        <w:t xml:space="preserve"> cài </w:t>
      </w:r>
      <w:r w:rsidRPr="005A56F2">
        <w:rPr>
          <w:rFonts w:hint="cs"/>
          <w:sz w:val="26"/>
          <w:lang w:val="fr-FR"/>
          <w:rPrChange w:id="732" w:author="LENOVO" w:date="2024-12-18T23:45:00Z">
            <w:rPr>
              <w:rFonts w:hint="cs"/>
              <w:lang w:val="fr-FR"/>
            </w:rPr>
          </w:rPrChange>
        </w:rPr>
        <w:t>đ</w:t>
      </w:r>
      <w:r w:rsidRPr="005A56F2">
        <w:rPr>
          <w:sz w:val="26"/>
          <w:lang w:val="fr-FR"/>
          <w:rPrChange w:id="733" w:author="LENOVO" w:date="2024-12-18T23:45:00Z">
            <w:rPr>
              <w:lang w:val="fr-FR"/>
            </w:rPr>
          </w:rPrChange>
        </w:rPr>
        <w:t>ặt</w:t>
      </w:r>
      <w:r w:rsidRPr="005A56F2">
        <w:rPr>
          <w:rFonts w:hint="eastAsia"/>
          <w:sz w:val="26"/>
          <w:lang w:val="fr-FR"/>
          <w:rPrChange w:id="734" w:author="LENOVO" w:date="2024-12-18T23:45:00Z">
            <w:rPr>
              <w:rFonts w:hint="eastAsia"/>
              <w:lang w:val="fr-FR"/>
            </w:rPr>
          </w:rPrChange>
        </w:rPr>
        <w:t xml:space="preserve"> trong bài báo cáo này là phép nhâ</w:t>
      </w:r>
      <w:r w:rsidRPr="005A56F2">
        <w:rPr>
          <w:sz w:val="26"/>
          <w:lang w:val="fr-FR"/>
          <w:rPrChange w:id="735" w:author="LENOVO" w:date="2024-12-18T23:45:00Z">
            <w:rPr>
              <w:lang w:val="fr-FR"/>
            </w:rPr>
          </w:rPrChange>
        </w:rPr>
        <w:t xml:space="preserve">n chập 2D (2D Convolution) </w:t>
      </w:r>
      <w:r w:rsidRPr="005A56F2">
        <w:rPr>
          <w:rFonts w:hint="cs"/>
          <w:sz w:val="26"/>
          <w:lang w:val="fr-FR"/>
          <w:rPrChange w:id="736" w:author="LENOVO" w:date="2024-12-18T23:45:00Z">
            <w:rPr>
              <w:rFonts w:hint="cs"/>
              <w:lang w:val="fr-FR"/>
            </w:rPr>
          </w:rPrChange>
        </w:rPr>
        <w:t>đ</w:t>
      </w:r>
      <w:r w:rsidRPr="005A56F2">
        <w:rPr>
          <w:sz w:val="26"/>
          <w:lang w:val="fr-FR"/>
          <w:rPrChange w:id="737" w:author="LENOVO" w:date="2024-12-18T23:45:00Z">
            <w:rPr>
              <w:lang w:val="fr-FR"/>
            </w:rPr>
          </w:rPrChange>
        </w:rPr>
        <w:t>ể</w:t>
      </w:r>
      <w:r w:rsidRPr="005A56F2">
        <w:rPr>
          <w:rFonts w:hint="eastAsia"/>
          <w:sz w:val="26"/>
          <w:lang w:val="fr-FR"/>
          <w:rPrChange w:id="738" w:author="LENOVO" w:date="2024-12-18T23:45:00Z">
            <w:rPr>
              <w:rFonts w:hint="eastAsia"/>
              <w:lang w:val="fr-FR"/>
            </w:rPr>
          </w:rPrChange>
        </w:rPr>
        <w:t xml:space="preserve"> </w:t>
      </w:r>
      <w:r w:rsidRPr="005A56F2">
        <w:rPr>
          <w:sz w:val="26"/>
          <w:lang w:val="fr-FR"/>
          <w:rPrChange w:id="739" w:author="LENOVO" w:date="2024-12-18T23:45:00Z">
            <w:rPr>
              <w:lang w:val="fr-FR"/>
            </w:rPr>
          </w:rPrChange>
        </w:rPr>
        <w:t>thực</w:t>
      </w:r>
      <w:r w:rsidRPr="005A56F2">
        <w:rPr>
          <w:rFonts w:hint="eastAsia"/>
          <w:sz w:val="26"/>
          <w:lang w:val="fr-FR"/>
          <w:rPrChange w:id="740" w:author="LENOVO" w:date="2024-12-18T23:45:00Z">
            <w:rPr>
              <w:rFonts w:hint="eastAsia"/>
              <w:lang w:val="fr-FR"/>
            </w:rPr>
          </w:rPrChange>
        </w:rPr>
        <w:t xml:space="preserve"> </w:t>
      </w:r>
      <w:r w:rsidRPr="005A56F2">
        <w:rPr>
          <w:sz w:val="26"/>
          <w:lang w:val="fr-FR"/>
          <w:rPrChange w:id="741" w:author="LENOVO" w:date="2024-12-18T23:45:00Z">
            <w:rPr>
              <w:lang w:val="fr-FR"/>
            </w:rPr>
          </w:rPrChange>
        </w:rPr>
        <w:t>hiện</w:t>
      </w:r>
      <w:r w:rsidRPr="005A56F2">
        <w:rPr>
          <w:rFonts w:hint="eastAsia"/>
          <w:sz w:val="26"/>
          <w:lang w:val="fr-FR"/>
          <w:rPrChange w:id="742" w:author="LENOVO" w:date="2024-12-18T23:45:00Z">
            <w:rPr>
              <w:rFonts w:hint="eastAsia"/>
              <w:lang w:val="fr-FR"/>
            </w:rPr>
          </w:rPrChange>
        </w:rPr>
        <w:t xml:space="preserve"> tính nhâ</w:t>
      </w:r>
      <w:r w:rsidRPr="005A56F2">
        <w:rPr>
          <w:sz w:val="26"/>
          <w:lang w:val="fr-FR"/>
          <w:rPrChange w:id="743" w:author="LENOVO" w:date="2024-12-18T23:45:00Z">
            <w:rPr>
              <w:lang w:val="fr-FR"/>
            </w:rPr>
          </w:rPrChange>
        </w:rPr>
        <w:t xml:space="preserve">n chập giữa </w:t>
      </w:r>
      <w:ins w:id="744" w:author="LENOVO" w:date="2024-12-18T23:51:00Z">
        <w:r w:rsidR="00F76039">
          <w:rPr>
            <w:sz w:val="26"/>
            <w:lang w:val="fr-FR"/>
          </w:rPr>
          <w:t xml:space="preserve">ma trận </w:t>
        </w:r>
      </w:ins>
      <w:r w:rsidRPr="005A56F2">
        <w:rPr>
          <w:rFonts w:hint="eastAsia"/>
          <w:sz w:val="26"/>
          <w:lang w:val="fr-FR"/>
          <w:rPrChange w:id="745" w:author="LENOVO" w:date="2024-12-18T23:45:00Z">
            <w:rPr>
              <w:rFonts w:hint="eastAsia"/>
              <w:lang w:val="fr-FR"/>
            </w:rPr>
          </w:rPrChange>
        </w:rPr>
        <w:t>hì</w:t>
      </w:r>
      <w:r w:rsidRPr="005A56F2">
        <w:rPr>
          <w:sz w:val="26"/>
          <w:lang w:val="fr-FR"/>
          <w:rPrChange w:id="746" w:author="LENOVO" w:date="2024-12-18T23:45:00Z">
            <w:rPr>
              <w:lang w:val="fr-FR"/>
            </w:rPr>
          </w:rPrChange>
        </w:rPr>
        <w:t xml:space="preserve">nh ảnh </w:t>
      </w:r>
      <w:r w:rsidRPr="005A56F2">
        <w:rPr>
          <w:rFonts w:hint="cs"/>
          <w:sz w:val="26"/>
          <w:lang w:val="fr-FR"/>
          <w:rPrChange w:id="747" w:author="LENOVO" w:date="2024-12-18T23:45:00Z">
            <w:rPr>
              <w:rFonts w:hint="cs"/>
              <w:lang w:val="fr-FR"/>
            </w:rPr>
          </w:rPrChange>
        </w:rPr>
        <w:t>đ</w:t>
      </w:r>
      <w:r w:rsidRPr="005A56F2">
        <w:rPr>
          <w:sz w:val="26"/>
          <w:lang w:val="fr-FR"/>
          <w:rPrChange w:id="748" w:author="LENOVO" w:date="2024-12-18T23:45:00Z">
            <w:rPr>
              <w:lang w:val="fr-FR"/>
            </w:rPr>
          </w:rPrChange>
        </w:rPr>
        <w:t>ầu</w:t>
      </w:r>
      <w:r w:rsidRPr="005A56F2">
        <w:rPr>
          <w:rFonts w:hint="eastAsia"/>
          <w:sz w:val="26"/>
          <w:lang w:val="fr-FR"/>
          <w:rPrChange w:id="749" w:author="LENOVO" w:date="2024-12-18T23:45:00Z">
            <w:rPr>
              <w:rFonts w:hint="eastAsia"/>
              <w:lang w:val="fr-FR"/>
            </w:rPr>
          </w:rPrChange>
        </w:rPr>
        <w:t xml:space="preserve"> vào và</w:t>
      </w:r>
      <w:r w:rsidRPr="005A56F2">
        <w:rPr>
          <w:sz w:val="26"/>
          <w:lang w:val="fr-FR"/>
          <w:rPrChange w:id="750" w:author="LENOVO" w:date="2024-12-18T23:45:00Z">
            <w:rPr>
              <w:lang w:val="fr-FR"/>
            </w:rPr>
          </w:rPrChange>
        </w:rPr>
        <w:t xml:space="preserve"> ma trận kernel. C</w:t>
      </w:r>
      <w:r w:rsidRPr="005A56F2">
        <w:rPr>
          <w:rFonts w:hint="eastAsia"/>
          <w:sz w:val="26"/>
          <w:lang w:val="fr-FR"/>
          <w:rPrChange w:id="751" w:author="LENOVO" w:date="2024-12-18T23:45:00Z">
            <w:rPr>
              <w:rFonts w:hint="eastAsia"/>
              <w:lang w:val="fr-FR"/>
            </w:rPr>
          </w:rPrChange>
        </w:rPr>
        <w:t xml:space="preserve">ông </w:t>
      </w:r>
      <w:r w:rsidRPr="005A56F2">
        <w:rPr>
          <w:sz w:val="26"/>
          <w:lang w:val="fr-FR"/>
          <w:rPrChange w:id="752" w:author="LENOVO" w:date="2024-12-18T23:45:00Z">
            <w:rPr>
              <w:lang w:val="fr-FR"/>
            </w:rPr>
          </w:rPrChange>
        </w:rPr>
        <w:t>thức</w:t>
      </w:r>
      <w:r w:rsidRPr="005A56F2">
        <w:rPr>
          <w:rFonts w:hint="eastAsia"/>
          <w:sz w:val="26"/>
          <w:lang w:val="fr-FR"/>
          <w:rPrChange w:id="753" w:author="LENOVO" w:date="2024-12-18T23:45:00Z">
            <w:rPr>
              <w:rFonts w:hint="eastAsia"/>
              <w:lang w:val="fr-FR"/>
            </w:rPr>
          </w:rPrChange>
        </w:rPr>
        <w:t xml:space="preserve"> tính </w:t>
      </w:r>
      <w:r w:rsidRPr="005A56F2">
        <w:rPr>
          <w:sz w:val="26"/>
          <w:lang w:val="fr-FR"/>
          <w:rPrChange w:id="754" w:author="LENOVO" w:date="2024-12-18T23:45:00Z">
            <w:rPr>
              <w:lang w:val="fr-FR"/>
            </w:rPr>
          </w:rPrChange>
        </w:rPr>
        <w:t>tổng</w:t>
      </w:r>
      <w:r w:rsidRPr="005A56F2">
        <w:rPr>
          <w:rFonts w:hint="eastAsia"/>
          <w:sz w:val="26"/>
          <w:lang w:val="fr-FR"/>
          <w:rPrChange w:id="755" w:author="LENOVO" w:date="2024-12-18T23:45:00Z">
            <w:rPr>
              <w:rFonts w:hint="eastAsia"/>
              <w:lang w:val="fr-FR"/>
            </w:rPr>
          </w:rPrChange>
        </w:rPr>
        <w:t xml:space="preserve"> quát </w:t>
      </w:r>
      <w:r w:rsidRPr="005A56F2">
        <w:rPr>
          <w:rFonts w:hint="cs"/>
          <w:sz w:val="26"/>
          <w:lang w:val="fr-FR"/>
          <w:rPrChange w:id="756" w:author="LENOVO" w:date="2024-12-18T23:45:00Z">
            <w:rPr>
              <w:rFonts w:hint="cs"/>
              <w:lang w:val="fr-FR"/>
            </w:rPr>
          </w:rPrChange>
        </w:rPr>
        <w:t>đư</w:t>
      </w:r>
      <w:r w:rsidRPr="005A56F2">
        <w:rPr>
          <w:sz w:val="26"/>
          <w:lang w:val="fr-FR"/>
          <w:rPrChange w:id="757" w:author="LENOVO" w:date="2024-12-18T23:45:00Z">
            <w:rPr>
              <w:lang w:val="fr-FR"/>
            </w:rPr>
          </w:rPrChange>
        </w:rPr>
        <w:t>ợc</w:t>
      </w:r>
      <w:r w:rsidRPr="005A56F2">
        <w:rPr>
          <w:rFonts w:hint="eastAsia"/>
          <w:sz w:val="26"/>
          <w:lang w:val="fr-FR"/>
          <w:rPrChange w:id="758" w:author="LENOVO" w:date="2024-12-18T23:45:00Z">
            <w:rPr>
              <w:rFonts w:hint="eastAsia"/>
              <w:lang w:val="fr-FR"/>
            </w:rPr>
          </w:rPrChange>
        </w:rPr>
        <w:t xml:space="preserve"> mô</w:t>
      </w:r>
      <w:r w:rsidRPr="005A56F2">
        <w:rPr>
          <w:sz w:val="26"/>
          <w:lang w:val="fr-FR"/>
          <w:rPrChange w:id="759" w:author="LENOVO" w:date="2024-12-18T23:45:00Z">
            <w:rPr>
              <w:lang w:val="fr-FR"/>
            </w:rPr>
          </w:rPrChange>
        </w:rPr>
        <w:t xml:space="preserve"> tả nh</w:t>
      </w:r>
      <w:r w:rsidRPr="005A56F2">
        <w:rPr>
          <w:rFonts w:hint="cs"/>
          <w:sz w:val="26"/>
          <w:lang w:val="fr-FR"/>
          <w:rPrChange w:id="760" w:author="LENOVO" w:date="2024-12-18T23:45:00Z">
            <w:rPr>
              <w:rFonts w:hint="cs"/>
              <w:lang w:val="fr-FR"/>
            </w:rPr>
          </w:rPrChange>
        </w:rPr>
        <w:t>ư</w:t>
      </w:r>
      <w:r w:rsidRPr="005A56F2">
        <w:rPr>
          <w:rFonts w:hint="eastAsia"/>
          <w:sz w:val="26"/>
          <w:lang w:val="fr-FR"/>
          <w:rPrChange w:id="761" w:author="LENOVO" w:date="2024-12-18T23:45:00Z">
            <w:rPr>
              <w:rFonts w:hint="eastAsia"/>
              <w:lang w:val="fr-FR"/>
            </w:rPr>
          </w:rPrChange>
        </w:rPr>
        <w:t xml:space="preserve"> </w:t>
      </w:r>
      <w:proofErr w:type="gramStart"/>
      <w:r w:rsidRPr="005A56F2">
        <w:rPr>
          <w:rFonts w:hint="eastAsia"/>
          <w:sz w:val="26"/>
          <w:lang w:val="fr-FR"/>
          <w:rPrChange w:id="762" w:author="LENOVO" w:date="2024-12-18T23:45:00Z">
            <w:rPr>
              <w:rFonts w:hint="eastAsia"/>
              <w:lang w:val="fr-FR"/>
            </w:rPr>
          </w:rPrChange>
        </w:rPr>
        <w:t>sau:</w:t>
      </w:r>
      <w:proofErr w:type="gramEnd"/>
    </w:p>
    <w:p w14:paraId="15720511" w14:textId="0A4E37CB" w:rsidR="0097117C" w:rsidRPr="005A56F2" w:rsidRDefault="0097117C" w:rsidP="0097117C">
      <w:pPr>
        <w:jc w:val="center"/>
        <w:rPr>
          <w:rFonts w:hint="eastAsia"/>
          <w:sz w:val="26"/>
          <w:lang w:val="fr-FR"/>
          <w:rPrChange w:id="763" w:author="LENOVO" w:date="2024-12-18T23:45:00Z">
            <w:rPr>
              <w:rFonts w:hint="eastAsia"/>
              <w:lang w:val="fr-FR"/>
            </w:rPr>
          </w:rPrChange>
        </w:rPr>
      </w:pPr>
      <w:r w:rsidRPr="005A56F2">
        <w:rPr>
          <w:rFonts w:hint="eastAsia"/>
          <w:noProof/>
          <w:sz w:val="26"/>
          <w:rPrChange w:id="764" w:author="LENOVO" w:date="2024-12-18T23:45:00Z">
            <w:rPr>
              <w:rFonts w:hint="eastAsia"/>
              <w:noProof/>
            </w:rPr>
          </w:rPrChange>
        </w:rPr>
        <w:drawing>
          <wp:inline distT="0" distB="0" distL="0" distR="0" wp14:anchorId="75BF0D55" wp14:editId="3D6F64A0">
            <wp:extent cx="4619625" cy="859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713" cy="865331"/>
                    </a:xfrm>
                    <a:prstGeom prst="rect">
                      <a:avLst/>
                    </a:prstGeom>
                  </pic:spPr>
                </pic:pic>
              </a:graphicData>
            </a:graphic>
          </wp:inline>
        </w:drawing>
      </w:r>
    </w:p>
    <w:p w14:paraId="5AAEA2F9" w14:textId="250B6E41" w:rsidR="0097117C" w:rsidRPr="005A56F2" w:rsidRDefault="0097117C" w:rsidP="00616B65">
      <w:pPr>
        <w:rPr>
          <w:rFonts w:hint="eastAsia"/>
          <w:sz w:val="26"/>
          <w:lang w:val="fr-FR"/>
          <w:rPrChange w:id="765" w:author="LENOVO" w:date="2024-12-18T23:45:00Z">
            <w:rPr>
              <w:rFonts w:hint="eastAsia"/>
              <w:lang w:val="fr-FR"/>
            </w:rPr>
          </w:rPrChange>
        </w:rPr>
      </w:pPr>
    </w:p>
    <w:p w14:paraId="42916704" w14:textId="2AD5BF98" w:rsidR="0097117C" w:rsidRPr="005A56F2" w:rsidRDefault="0097117C" w:rsidP="00616B65">
      <w:pPr>
        <w:rPr>
          <w:rFonts w:hint="eastAsia"/>
          <w:sz w:val="26"/>
          <w:lang w:val="fr-FR"/>
          <w:rPrChange w:id="766" w:author="LENOVO" w:date="2024-12-18T23:45:00Z">
            <w:rPr>
              <w:rFonts w:hint="eastAsia"/>
              <w:lang w:val="fr-FR"/>
            </w:rPr>
          </w:rPrChange>
        </w:rPr>
      </w:pPr>
      <w:r w:rsidRPr="005A56F2">
        <w:rPr>
          <w:rFonts w:hint="eastAsia"/>
          <w:sz w:val="26"/>
          <w:lang w:val="fr-FR"/>
          <w:rPrChange w:id="767" w:author="LENOVO" w:date="2024-12-18T23:45:00Z">
            <w:rPr>
              <w:rFonts w:hint="eastAsia"/>
              <w:lang w:val="fr-FR"/>
            </w:rPr>
          </w:rPrChange>
        </w:rPr>
        <w:t xml:space="preserve">Trong </w:t>
      </w:r>
      <w:r w:rsidRPr="005A56F2">
        <w:rPr>
          <w:rFonts w:hint="cs"/>
          <w:sz w:val="26"/>
          <w:lang w:val="fr-FR"/>
          <w:rPrChange w:id="768" w:author="LENOVO" w:date="2024-12-18T23:45:00Z">
            <w:rPr>
              <w:rFonts w:hint="cs"/>
              <w:lang w:val="fr-FR"/>
            </w:rPr>
          </w:rPrChange>
        </w:rPr>
        <w:t>đ</w:t>
      </w:r>
      <w:r w:rsidRPr="005A56F2">
        <w:rPr>
          <w:rFonts w:hint="eastAsia"/>
          <w:sz w:val="26"/>
          <w:lang w:val="fr-FR"/>
          <w:rPrChange w:id="769" w:author="LENOVO" w:date="2024-12-18T23:45:00Z">
            <w:rPr>
              <w:rFonts w:hint="eastAsia"/>
              <w:lang w:val="fr-FR"/>
            </w:rPr>
          </w:rPrChange>
        </w:rPr>
        <w:t>ó :</w:t>
      </w:r>
    </w:p>
    <w:p w14:paraId="6523F4C5" w14:textId="78AB5EEC" w:rsidR="0097117C" w:rsidRPr="005A56F2" w:rsidRDefault="0097117C" w:rsidP="0097117C">
      <w:pPr>
        <w:pStyle w:val="ListParagraph"/>
        <w:numPr>
          <w:ilvl w:val="0"/>
          <w:numId w:val="8"/>
        </w:numPr>
        <w:rPr>
          <w:ins w:id="770" w:author="LENOVO" w:date="2024-12-18T23:11:00Z"/>
          <w:sz w:val="26"/>
          <w:lang w:val="fr-FR"/>
          <w:rPrChange w:id="771" w:author="LENOVO" w:date="2024-12-18T23:45:00Z">
            <w:rPr>
              <w:ins w:id="772" w:author="LENOVO" w:date="2024-12-18T23:11:00Z"/>
              <w:rFonts w:ascii="Cambria Math" w:hAnsi="Cambria Math"/>
              <w:i/>
              <w:lang w:val="fr-FR"/>
            </w:rPr>
          </w:rPrChange>
        </w:rPr>
      </w:pPr>
      <m:oMath>
        <m:r>
          <w:rPr>
            <w:rFonts w:ascii="Cambria Math" w:hAnsi="Cambria Math"/>
            <w:sz w:val="28"/>
            <w:lang w:val="fr-FR"/>
            <w:rPrChange w:id="773" w:author="LENOVO" w:date="2024-12-18T23:45:00Z">
              <w:rPr>
                <w:rFonts w:ascii="Cambria Math" w:hAnsi="Cambria Math"/>
                <w:lang w:val="fr-FR"/>
              </w:rPr>
            </w:rPrChange>
          </w:rPr>
          <m:t>I</m:t>
        </m:r>
      </m:oMath>
      <w:r w:rsidRPr="005A56F2">
        <w:rPr>
          <w:rFonts w:hint="eastAsia"/>
          <w:sz w:val="26"/>
          <w:lang w:val="fr-FR"/>
          <w:rPrChange w:id="774" w:author="LENOVO" w:date="2024-12-18T23:45:00Z">
            <w:rPr>
              <w:rFonts w:hint="eastAsia"/>
              <w:lang w:val="fr-FR"/>
            </w:rPr>
          </w:rPrChange>
        </w:rPr>
        <w:t xml:space="preserve"> là</w:t>
      </w:r>
      <w:ins w:id="775" w:author="LENOVO" w:date="2024-12-18T23:11:00Z">
        <w:r w:rsidRPr="005A56F2">
          <w:rPr>
            <w:sz w:val="26"/>
            <w:lang w:val="fr-FR"/>
            <w:rPrChange w:id="776" w:author="LENOVO" w:date="2024-12-18T23:45:00Z">
              <w:rPr>
                <w:lang w:val="fr-FR"/>
              </w:rPr>
            </w:rPrChange>
          </w:rPr>
          <w:t xml:space="preserve"> ma trận</w:t>
        </w:r>
      </w:ins>
      <w:r w:rsidRPr="005A56F2">
        <w:rPr>
          <w:sz w:val="26"/>
          <w:lang w:val="fr-FR"/>
          <w:rPrChange w:id="777" w:author="LENOVO" w:date="2024-12-18T23:45:00Z">
            <w:rPr>
              <w:lang w:val="fr-FR"/>
            </w:rPr>
          </w:rPrChange>
        </w:rPr>
        <w:t xml:space="preserve"> ảnh input </w:t>
      </w:r>
      <w:r w:rsidRPr="005A56F2">
        <w:rPr>
          <w:rFonts w:hint="cs"/>
          <w:sz w:val="26"/>
          <w:lang w:val="fr-FR"/>
          <w:rPrChange w:id="778" w:author="LENOVO" w:date="2024-12-18T23:45:00Z">
            <w:rPr>
              <w:rFonts w:hint="cs"/>
              <w:lang w:val="fr-FR"/>
            </w:rPr>
          </w:rPrChange>
        </w:rPr>
        <w:t>đ</w:t>
      </w:r>
      <w:r w:rsidRPr="005A56F2">
        <w:rPr>
          <w:sz w:val="26"/>
          <w:lang w:val="fr-FR"/>
          <w:rPrChange w:id="779" w:author="LENOVO" w:date="2024-12-18T23:45:00Z">
            <w:rPr>
              <w:lang w:val="fr-FR"/>
            </w:rPr>
          </w:rPrChange>
        </w:rPr>
        <w:t>ầu</w:t>
      </w:r>
      <w:r w:rsidRPr="005A56F2">
        <w:rPr>
          <w:rFonts w:hint="eastAsia"/>
          <w:sz w:val="26"/>
          <w:lang w:val="fr-FR"/>
          <w:rPrChange w:id="780" w:author="LENOVO" w:date="2024-12-18T23:45:00Z">
            <w:rPr>
              <w:rFonts w:hint="eastAsia"/>
              <w:lang w:val="fr-FR"/>
            </w:rPr>
          </w:rPrChange>
        </w:rPr>
        <w:t xml:space="preserve"> vào </w:t>
      </w:r>
      <w:r w:rsidRPr="005A56F2">
        <w:rPr>
          <w:sz w:val="26"/>
          <w:lang w:val="fr-FR"/>
          <w:rPrChange w:id="781" w:author="LENOVO" w:date="2024-12-18T23:45:00Z">
            <w:rPr>
              <w:lang w:val="fr-FR"/>
            </w:rPr>
          </w:rPrChange>
        </w:rPr>
        <w:t>với</w:t>
      </w:r>
      <w:r w:rsidRPr="005A56F2">
        <w:rPr>
          <w:rFonts w:hint="eastAsia"/>
          <w:sz w:val="26"/>
          <w:lang w:val="fr-FR"/>
          <w:rPrChange w:id="782" w:author="LENOVO" w:date="2024-12-18T23:45:00Z">
            <w:rPr>
              <w:rFonts w:hint="eastAsia"/>
              <w:lang w:val="fr-FR"/>
            </w:rPr>
          </w:rPrChange>
        </w:rPr>
        <w:t xml:space="preserve"> kích </w:t>
      </w:r>
      <w:r w:rsidRPr="005A56F2">
        <w:rPr>
          <w:sz w:val="26"/>
          <w:lang w:val="fr-FR"/>
          <w:rPrChange w:id="783" w:author="LENOVO" w:date="2024-12-18T23:45:00Z">
            <w:rPr>
              <w:lang w:val="fr-FR"/>
            </w:rPr>
          </w:rPrChange>
        </w:rPr>
        <w:t>cỡ</w:t>
      </w:r>
      <w:r w:rsidRPr="005A56F2">
        <w:rPr>
          <w:rFonts w:hint="eastAsia"/>
          <w:sz w:val="26"/>
          <w:lang w:val="fr-FR"/>
          <w:rPrChange w:id="784" w:author="LENOVO" w:date="2024-12-18T23:45:00Z">
            <w:rPr>
              <w:rFonts w:hint="eastAsia"/>
              <w:lang w:val="fr-FR"/>
            </w:rPr>
          </w:rPrChange>
        </w:rPr>
        <w:t xml:space="preserve"> là </w:t>
      </w:r>
      <m:oMath>
        <m:r>
          <w:ins w:id="785" w:author="LENOVO" w:date="2024-12-18T23:11:00Z">
            <w:rPr>
              <w:rFonts w:ascii="Cambria Math" w:hAnsi="Cambria Math"/>
              <w:sz w:val="28"/>
              <w:lang w:val="fr-FR"/>
              <w:rPrChange w:id="786" w:author="LENOVO" w:date="2024-12-18T23:45:00Z">
                <w:rPr>
                  <w:rFonts w:ascii="Cambria Math" w:hAnsi="Cambria Math"/>
                  <w:lang w:val="fr-FR"/>
                </w:rPr>
              </w:rPrChange>
            </w:rPr>
            <m:t>n×n</m:t>
          </w:ins>
        </m:r>
      </m:oMath>
    </w:p>
    <w:p w14:paraId="131F047E" w14:textId="369FD888" w:rsidR="0097117C" w:rsidRPr="005A56F2" w:rsidRDefault="0097117C" w:rsidP="0097117C">
      <w:pPr>
        <w:pStyle w:val="ListParagraph"/>
        <w:numPr>
          <w:ilvl w:val="0"/>
          <w:numId w:val="8"/>
        </w:numPr>
        <w:rPr>
          <w:rFonts w:hint="eastAsia"/>
          <w:sz w:val="26"/>
          <w:lang w:val="fr-FR"/>
          <w:rPrChange w:id="787" w:author="LENOVO" w:date="2024-12-18T23:45:00Z">
            <w:rPr>
              <w:rFonts w:hint="eastAsia"/>
              <w:lang w:val="fr-FR"/>
            </w:rPr>
          </w:rPrChange>
        </w:rPr>
      </w:pPr>
      <m:oMath>
        <m:r>
          <w:ins w:id="788" w:author="LENOVO" w:date="2024-12-18T23:12:00Z">
            <w:rPr>
              <w:rFonts w:ascii="Cambria Math" w:hAnsi="Cambria Math"/>
              <w:sz w:val="28"/>
              <w:lang w:val="fr-FR"/>
              <w:rPrChange w:id="789" w:author="LENOVO" w:date="2024-12-18T23:45:00Z">
                <w:rPr>
                  <w:rFonts w:ascii="Cambria Math" w:hAnsi="Cambria Math"/>
                  <w:lang w:val="fr-FR"/>
                </w:rPr>
              </w:rPrChange>
            </w:rPr>
            <m:t>K</m:t>
          </w:ins>
        </m:r>
      </m:oMath>
      <w:ins w:id="790" w:author="LENOVO" w:date="2024-12-18T23:11:00Z">
        <w:r w:rsidRPr="005A56F2">
          <w:rPr>
            <w:rFonts w:hint="eastAsia"/>
            <w:sz w:val="26"/>
            <w:lang w:val="fr-FR"/>
            <w:rPrChange w:id="791" w:author="LENOVO" w:date="2024-12-18T23:45:00Z">
              <w:rPr>
                <w:rFonts w:hint="eastAsia"/>
                <w:lang w:val="fr-FR"/>
              </w:rPr>
            </w:rPrChange>
          </w:rPr>
          <w:t xml:space="preserve"> là</w:t>
        </w:r>
        <w:r w:rsidRPr="005A56F2">
          <w:rPr>
            <w:sz w:val="26"/>
            <w:lang w:val="fr-FR"/>
            <w:rPrChange w:id="792" w:author="LENOVO" w:date="2024-12-18T23:45:00Z">
              <w:rPr>
                <w:lang w:val="fr-FR"/>
              </w:rPr>
            </w:rPrChange>
          </w:rPr>
          <w:t xml:space="preserve"> ma trận kernel với k</w:t>
        </w:r>
        <w:r w:rsidRPr="005A56F2">
          <w:rPr>
            <w:rFonts w:hint="eastAsia"/>
            <w:sz w:val="26"/>
            <w:lang w:val="fr-FR"/>
            <w:rPrChange w:id="793" w:author="LENOVO" w:date="2024-12-18T23:45:00Z">
              <w:rPr>
                <w:rFonts w:hint="eastAsia"/>
                <w:lang w:val="fr-FR"/>
              </w:rPr>
            </w:rPrChange>
          </w:rPr>
          <w:t xml:space="preserve">ích </w:t>
        </w:r>
        <w:r w:rsidRPr="005A56F2">
          <w:rPr>
            <w:sz w:val="26"/>
            <w:lang w:val="fr-FR"/>
            <w:rPrChange w:id="794" w:author="LENOVO" w:date="2024-12-18T23:45:00Z">
              <w:rPr>
                <w:lang w:val="fr-FR"/>
              </w:rPr>
            </w:rPrChange>
          </w:rPr>
          <w:t>cỡ</w:t>
        </w:r>
        <w:r w:rsidRPr="005A56F2">
          <w:rPr>
            <w:rFonts w:hint="eastAsia"/>
            <w:sz w:val="26"/>
            <w:lang w:val="fr-FR"/>
            <w:rPrChange w:id="795" w:author="LENOVO" w:date="2024-12-18T23:45:00Z">
              <w:rPr>
                <w:rFonts w:hint="eastAsia"/>
                <w:lang w:val="fr-FR"/>
              </w:rPr>
            </w:rPrChange>
          </w:rPr>
          <w:t xml:space="preserve"> là </w:t>
        </w:r>
      </w:ins>
      <m:oMath>
        <m:r>
          <w:ins w:id="796" w:author="LENOVO" w:date="2024-12-18T23:12:00Z">
            <w:rPr>
              <w:rFonts w:ascii="Cambria Math" w:hAnsi="Cambria Math"/>
              <w:sz w:val="28"/>
              <w:lang w:val="fr-FR"/>
              <w:rPrChange w:id="797" w:author="LENOVO" w:date="2024-12-18T23:45:00Z">
                <w:rPr>
                  <w:rFonts w:ascii="Cambria Math" w:hAnsi="Cambria Math"/>
                  <w:lang w:val="fr-FR"/>
                </w:rPr>
              </w:rPrChange>
            </w:rPr>
            <m:t>k×k</m:t>
          </w:ins>
        </m:r>
      </m:oMath>
    </w:p>
    <w:p w14:paraId="29799B07" w14:textId="14980741" w:rsidR="0097117C" w:rsidRPr="005A56F2" w:rsidRDefault="0097117C" w:rsidP="0097117C">
      <w:pPr>
        <w:pStyle w:val="ListParagraph"/>
        <w:numPr>
          <w:ilvl w:val="0"/>
          <w:numId w:val="8"/>
        </w:numPr>
        <w:rPr>
          <w:rFonts w:hint="eastAsia"/>
          <w:sz w:val="26"/>
          <w:lang w:val="fr-FR"/>
          <w:rPrChange w:id="798" w:author="LENOVO" w:date="2024-12-18T23:45:00Z">
            <w:rPr>
              <w:rFonts w:hint="eastAsia"/>
              <w:lang w:val="fr-FR"/>
            </w:rPr>
          </w:rPrChange>
        </w:rPr>
      </w:pPr>
      <m:oMath>
        <m:r>
          <w:ins w:id="799" w:author="LENOVO" w:date="2024-12-18T23:12:00Z">
            <w:rPr>
              <w:rFonts w:ascii="Cambria Math" w:hAnsi="Cambria Math"/>
              <w:sz w:val="28"/>
              <w:lang w:val="fr-FR"/>
              <w:rPrChange w:id="800" w:author="LENOVO" w:date="2024-12-18T23:45:00Z">
                <w:rPr>
                  <w:rFonts w:ascii="Cambria Math" w:hAnsi="Cambria Math"/>
                  <w:lang w:val="fr-FR"/>
                </w:rPr>
              </w:rPrChange>
            </w:rPr>
            <m:t>J</m:t>
          </w:ins>
        </m:r>
      </m:oMath>
      <w:ins w:id="801" w:author="LENOVO" w:date="2024-12-18T23:13:00Z">
        <w:r w:rsidRPr="005A56F2">
          <w:rPr>
            <w:rFonts w:hint="eastAsia"/>
            <w:sz w:val="26"/>
            <w:lang w:val="fr-FR"/>
            <w:rPrChange w:id="802" w:author="LENOVO" w:date="2024-12-18T23:45:00Z">
              <w:rPr>
                <w:rFonts w:hint="eastAsia"/>
                <w:lang w:val="fr-FR"/>
              </w:rPr>
            </w:rPrChange>
          </w:rPr>
          <w:t xml:space="preserve"> là</w:t>
        </w:r>
        <w:r w:rsidRPr="005A56F2">
          <w:rPr>
            <w:sz w:val="26"/>
            <w:lang w:val="fr-FR"/>
            <w:rPrChange w:id="803" w:author="LENOVO" w:date="2024-12-18T23:45:00Z">
              <w:rPr>
                <w:lang w:val="fr-FR"/>
              </w:rPr>
            </w:rPrChange>
          </w:rPr>
          <w:t xml:space="preserve"> ma trận kết quả của ph</w:t>
        </w:r>
        <w:r w:rsidRPr="005A56F2">
          <w:rPr>
            <w:rFonts w:hint="eastAsia"/>
            <w:sz w:val="26"/>
            <w:lang w:val="fr-FR"/>
            <w:rPrChange w:id="804" w:author="LENOVO" w:date="2024-12-18T23:45:00Z">
              <w:rPr>
                <w:rFonts w:hint="eastAsia"/>
                <w:lang w:val="fr-FR"/>
              </w:rPr>
            </w:rPrChange>
          </w:rPr>
          <w:t xml:space="preserve">ép nhân </w:t>
        </w:r>
        <w:r w:rsidRPr="005A56F2">
          <w:rPr>
            <w:sz w:val="26"/>
            <w:lang w:val="fr-FR"/>
            <w:rPrChange w:id="805" w:author="LENOVO" w:date="2024-12-18T23:45:00Z">
              <w:rPr>
                <w:lang w:val="fr-FR"/>
              </w:rPr>
            </w:rPrChange>
          </w:rPr>
          <w:t>chập</w:t>
        </w:r>
        <w:r w:rsidRPr="005A56F2">
          <w:rPr>
            <w:rFonts w:hint="eastAsia"/>
            <w:sz w:val="26"/>
            <w:lang w:val="fr-FR"/>
            <w:rPrChange w:id="806" w:author="LENOVO" w:date="2024-12-18T23:45:00Z">
              <w:rPr>
                <w:rFonts w:hint="eastAsia"/>
                <w:lang w:val="fr-FR"/>
              </w:rPr>
            </w:rPrChange>
          </w:rPr>
          <w:t xml:space="preserve"> 2D </w:t>
        </w:r>
        <w:r w:rsidRPr="005A56F2">
          <w:rPr>
            <w:sz w:val="26"/>
            <w:lang w:val="fr-FR"/>
            <w:rPrChange w:id="807" w:author="LENOVO" w:date="2024-12-18T23:45:00Z">
              <w:rPr>
                <w:lang w:val="fr-FR"/>
              </w:rPr>
            </w:rPrChange>
          </w:rPr>
          <w:t>với</w:t>
        </w:r>
        <w:r w:rsidRPr="005A56F2">
          <w:rPr>
            <w:rFonts w:hint="eastAsia"/>
            <w:sz w:val="26"/>
            <w:lang w:val="fr-FR"/>
            <w:rPrChange w:id="808" w:author="LENOVO" w:date="2024-12-18T23:45:00Z">
              <w:rPr>
                <w:rFonts w:hint="eastAsia"/>
                <w:lang w:val="fr-FR"/>
              </w:rPr>
            </w:rPrChange>
          </w:rPr>
          <w:t xml:space="preserve"> kích </w:t>
        </w:r>
        <w:r w:rsidRPr="005A56F2">
          <w:rPr>
            <w:sz w:val="26"/>
            <w:lang w:val="fr-FR"/>
            <w:rPrChange w:id="809" w:author="LENOVO" w:date="2024-12-18T23:45:00Z">
              <w:rPr>
                <w:lang w:val="fr-FR"/>
              </w:rPr>
            </w:rPrChange>
          </w:rPr>
          <w:t>cỡ</w:t>
        </w:r>
        <w:r w:rsidRPr="005A56F2">
          <w:rPr>
            <w:rFonts w:hint="eastAsia"/>
            <w:sz w:val="26"/>
            <w:lang w:val="fr-FR"/>
            <w:rPrChange w:id="810" w:author="LENOVO" w:date="2024-12-18T23:45:00Z">
              <w:rPr>
                <w:rFonts w:hint="eastAsia"/>
                <w:lang w:val="fr-FR"/>
              </w:rPr>
            </w:rPrChange>
          </w:rPr>
          <w:t xml:space="preserve"> là </w:t>
        </w:r>
        <m:oMath>
          <m:r>
            <w:rPr>
              <w:rFonts w:ascii="Cambria Math" w:hAnsi="Cambria Math"/>
              <w:sz w:val="28"/>
              <w:lang w:val="fr-FR"/>
              <w:rPrChange w:id="811" w:author="LENOVO" w:date="2024-12-18T23:45:00Z">
                <w:rPr>
                  <w:rFonts w:ascii="Cambria Math" w:hAnsi="Cambria Math"/>
                  <w:lang w:val="fr-FR"/>
                </w:rPr>
              </w:rPrChange>
            </w:rPr>
            <m:t>n-k+1×n-k+1</m:t>
          </m:r>
        </m:oMath>
      </w:ins>
    </w:p>
    <w:p w14:paraId="6EE598AF" w14:textId="3FF8C89D" w:rsidR="00616B65" w:rsidRPr="005A56F2" w:rsidRDefault="00616B65">
      <w:pPr>
        <w:rPr>
          <w:rFonts w:hint="eastAsia"/>
          <w:sz w:val="26"/>
          <w:lang w:val="fr-FR"/>
          <w:rPrChange w:id="812" w:author="LENOVO" w:date="2024-12-18T23:45:00Z">
            <w:rPr>
              <w:rFonts w:hint="eastAsia"/>
              <w:lang w:val="fr-FR"/>
            </w:rPr>
          </w:rPrChange>
        </w:rPr>
        <w:pPrChange w:id="813" w:author="LENOVO" w:date="2024-12-19T00:42:00Z">
          <w:pPr>
            <w:jc w:val="center"/>
          </w:pPr>
        </w:pPrChange>
      </w:pPr>
    </w:p>
    <w:p w14:paraId="46869943" w14:textId="5E56B0C8" w:rsidR="005948BA" w:rsidRPr="005A56F2" w:rsidRDefault="005948BA" w:rsidP="00044E0A">
      <w:pPr>
        <w:pStyle w:val="Heading1"/>
        <w:rPr>
          <w:ins w:id="814" w:author="LENOVO" w:date="2024-12-18T23:17:00Z"/>
          <w:rFonts w:hint="eastAsia"/>
          <w:noProof/>
          <w:sz w:val="34"/>
          <w:lang w:val="fr-FR"/>
          <w:rPrChange w:id="815" w:author="LENOVO" w:date="2024-12-18T23:45:00Z">
            <w:rPr>
              <w:ins w:id="816" w:author="LENOVO" w:date="2024-12-18T23:17:00Z"/>
              <w:rFonts w:hint="eastAsia"/>
              <w:noProof/>
              <w:lang w:val="fr-FR"/>
            </w:rPr>
          </w:rPrChange>
        </w:rPr>
      </w:pPr>
      <w:bookmarkStart w:id="817" w:name="_Toc181630611"/>
      <w:r w:rsidRPr="005A56F2">
        <w:rPr>
          <w:rFonts w:hint="eastAsia"/>
          <w:noProof/>
          <w:sz w:val="34"/>
          <w:lang w:val="fr-FR"/>
          <w:rPrChange w:id="818" w:author="LENOVO" w:date="2024-12-18T23:45:00Z">
            <w:rPr>
              <w:rFonts w:hint="eastAsia"/>
              <w:noProof/>
              <w:lang w:val="fr-FR"/>
            </w:rPr>
          </w:rPrChange>
        </w:rPr>
        <w:t>Mô hình C và testbench</w:t>
      </w:r>
      <w:bookmarkEnd w:id="817"/>
    </w:p>
    <w:p w14:paraId="4A71F206" w14:textId="77777777" w:rsidR="00F76039" w:rsidRDefault="00724A7C">
      <w:pPr>
        <w:rPr>
          <w:ins w:id="819" w:author="LENOVO" w:date="2024-12-18T23:52:00Z"/>
          <w:rFonts w:hint="eastAsia"/>
          <w:sz w:val="26"/>
          <w:lang w:val="fr-FR"/>
        </w:rPr>
        <w:pPrChange w:id="820" w:author="LENOVO" w:date="2024-12-18T23:17:00Z">
          <w:pPr>
            <w:pStyle w:val="Heading1"/>
          </w:pPr>
        </w:pPrChange>
      </w:pPr>
      <w:ins w:id="821" w:author="LENOVO" w:date="2024-12-18T23:17:00Z">
        <w:r w:rsidRPr="005A56F2">
          <w:rPr>
            <w:rFonts w:hint="eastAsia"/>
            <w:b/>
            <w:sz w:val="26"/>
            <w:lang w:val="fr-FR"/>
            <w:rPrChange w:id="822" w:author="LENOVO" w:date="2024-12-18T23:45:00Z">
              <w:rPr>
                <w:rFonts w:hint="eastAsia"/>
                <w:bCs w:val="0"/>
                <w:lang w:val="fr-FR"/>
              </w:rPr>
            </w:rPrChange>
          </w:rPr>
          <w:t xml:space="preserve">Mô hình </w:t>
        </w:r>
        <w:proofErr w:type="gramStart"/>
        <w:r w:rsidRPr="005A56F2">
          <w:rPr>
            <w:rFonts w:hint="eastAsia"/>
            <w:b/>
            <w:sz w:val="26"/>
            <w:lang w:val="fr-FR"/>
            <w:rPrChange w:id="823" w:author="LENOVO" w:date="2024-12-18T23:45:00Z">
              <w:rPr>
                <w:rFonts w:hint="eastAsia"/>
                <w:bCs w:val="0"/>
                <w:lang w:val="fr-FR"/>
              </w:rPr>
            </w:rPrChange>
          </w:rPr>
          <w:t>C:</w:t>
        </w:r>
      </w:ins>
      <w:proofErr w:type="gramEnd"/>
      <w:ins w:id="824" w:author="LENOVO" w:date="2024-12-18T23:18:00Z">
        <w:r w:rsidRPr="005A56F2">
          <w:rPr>
            <w:rFonts w:hint="eastAsia"/>
            <w:b/>
            <w:sz w:val="26"/>
            <w:lang w:val="fr-FR"/>
            <w:rPrChange w:id="825" w:author="LENOVO" w:date="2024-12-18T23:45:00Z">
              <w:rPr>
                <w:rFonts w:hint="eastAsia"/>
                <w:bCs w:val="0"/>
                <w:lang w:val="fr-FR"/>
              </w:rPr>
            </w:rPrChange>
          </w:rPr>
          <w:t xml:space="preserve"> </w:t>
        </w:r>
      </w:ins>
      <w:ins w:id="826" w:author="LENOVO" w:date="2024-12-18T23:19:00Z">
        <w:r w:rsidRPr="005A56F2">
          <w:rPr>
            <w:rFonts w:hint="eastAsia"/>
            <w:sz w:val="26"/>
            <w:lang w:val="fr-FR"/>
            <w:rPrChange w:id="827" w:author="LENOVO" w:date="2024-12-18T23:45:00Z">
              <w:rPr>
                <w:rFonts w:hint="eastAsia"/>
                <w:b w:val="0"/>
                <w:bCs w:val="0"/>
                <w:lang w:val="fr-FR"/>
              </w:rPr>
            </w:rPrChange>
          </w:rPr>
          <w:t>Ch</w:t>
        </w:r>
        <w:r w:rsidRPr="005A56F2">
          <w:rPr>
            <w:rFonts w:hint="cs"/>
            <w:sz w:val="26"/>
            <w:lang w:val="fr-FR"/>
            <w:rPrChange w:id="828" w:author="LENOVO" w:date="2024-12-18T23:45:00Z">
              <w:rPr>
                <w:rFonts w:hint="cs"/>
                <w:b w:val="0"/>
                <w:bCs w:val="0"/>
                <w:lang w:val="fr-FR"/>
              </w:rPr>
            </w:rPrChange>
          </w:rPr>
          <w:t>ươ</w:t>
        </w:r>
        <w:r w:rsidRPr="005A56F2">
          <w:rPr>
            <w:rFonts w:hint="eastAsia"/>
            <w:sz w:val="26"/>
            <w:lang w:val="fr-FR"/>
            <w:rPrChange w:id="829" w:author="LENOVO" w:date="2024-12-18T23:45:00Z">
              <w:rPr>
                <w:rFonts w:hint="eastAsia"/>
                <w:b w:val="0"/>
                <w:bCs w:val="0"/>
                <w:lang w:val="fr-FR"/>
              </w:rPr>
            </w:rPrChange>
          </w:rPr>
          <w:t xml:space="preserve">ng trình cài </w:t>
        </w:r>
        <w:r w:rsidRPr="005A56F2">
          <w:rPr>
            <w:rFonts w:hint="cs"/>
            <w:sz w:val="26"/>
            <w:lang w:val="fr-FR"/>
            <w:rPrChange w:id="830" w:author="LENOVO" w:date="2024-12-18T23:45:00Z">
              <w:rPr>
                <w:rFonts w:hint="cs"/>
                <w:b w:val="0"/>
                <w:bCs w:val="0"/>
                <w:lang w:val="fr-FR"/>
              </w:rPr>
            </w:rPrChange>
          </w:rPr>
          <w:t>đ</w:t>
        </w:r>
        <w:r w:rsidRPr="005A56F2">
          <w:rPr>
            <w:sz w:val="26"/>
            <w:lang w:val="fr-FR"/>
            <w:rPrChange w:id="831" w:author="LENOVO" w:date="2024-12-18T23:45:00Z">
              <w:rPr>
                <w:b w:val="0"/>
                <w:bCs w:val="0"/>
                <w:lang w:val="fr-FR"/>
              </w:rPr>
            </w:rPrChange>
          </w:rPr>
          <w:t>ặt</w:t>
        </w:r>
        <w:r w:rsidRPr="005A56F2">
          <w:rPr>
            <w:rFonts w:hint="eastAsia"/>
            <w:sz w:val="26"/>
            <w:lang w:val="fr-FR"/>
            <w:rPrChange w:id="832" w:author="LENOVO" w:date="2024-12-18T23:45:00Z">
              <w:rPr>
                <w:rFonts w:hint="eastAsia"/>
                <w:b w:val="0"/>
                <w:bCs w:val="0"/>
                <w:lang w:val="fr-FR"/>
              </w:rPr>
            </w:rPrChange>
          </w:rPr>
          <w:t xml:space="preserve"> phép tính nhân </w:t>
        </w:r>
        <w:r w:rsidRPr="005A56F2">
          <w:rPr>
            <w:sz w:val="26"/>
            <w:lang w:val="fr-FR"/>
            <w:rPrChange w:id="833" w:author="LENOVO" w:date="2024-12-18T23:45:00Z">
              <w:rPr>
                <w:b w:val="0"/>
                <w:bCs w:val="0"/>
                <w:lang w:val="fr-FR"/>
              </w:rPr>
            </w:rPrChange>
          </w:rPr>
          <w:t>chập</w:t>
        </w:r>
        <w:r w:rsidRPr="005A56F2">
          <w:rPr>
            <w:rFonts w:hint="eastAsia"/>
            <w:sz w:val="26"/>
            <w:lang w:val="fr-FR"/>
            <w:rPrChange w:id="834" w:author="LENOVO" w:date="2024-12-18T23:45:00Z">
              <w:rPr>
                <w:rFonts w:hint="eastAsia"/>
                <w:b w:val="0"/>
                <w:bCs w:val="0"/>
                <w:lang w:val="fr-FR"/>
              </w:rPr>
            </w:rPrChange>
          </w:rPr>
          <w:t xml:space="preserve"> </w:t>
        </w:r>
        <w:r w:rsidRPr="005A56F2">
          <w:rPr>
            <w:rFonts w:hint="cs"/>
            <w:sz w:val="26"/>
            <w:lang w:val="fr-FR"/>
            <w:rPrChange w:id="835" w:author="LENOVO" w:date="2024-12-18T23:45:00Z">
              <w:rPr>
                <w:rFonts w:hint="cs"/>
                <w:b w:val="0"/>
                <w:bCs w:val="0"/>
                <w:lang w:val="fr-FR"/>
              </w:rPr>
            </w:rPrChange>
          </w:rPr>
          <w:t>đư</w:t>
        </w:r>
        <w:r w:rsidRPr="005A56F2">
          <w:rPr>
            <w:sz w:val="26"/>
            <w:lang w:val="fr-FR"/>
            <w:rPrChange w:id="836" w:author="LENOVO" w:date="2024-12-18T23:45:00Z">
              <w:rPr>
                <w:b w:val="0"/>
                <w:bCs w:val="0"/>
                <w:lang w:val="fr-FR"/>
              </w:rPr>
            </w:rPrChange>
          </w:rPr>
          <w:t>ợc</w:t>
        </w:r>
        <w:r w:rsidRPr="005A56F2">
          <w:rPr>
            <w:rFonts w:hint="eastAsia"/>
            <w:sz w:val="26"/>
            <w:lang w:val="fr-FR"/>
            <w:rPrChange w:id="837" w:author="LENOVO" w:date="2024-12-18T23:45:00Z">
              <w:rPr>
                <w:rFonts w:hint="eastAsia"/>
                <w:b w:val="0"/>
                <w:bCs w:val="0"/>
                <w:lang w:val="fr-FR"/>
              </w:rPr>
            </w:rPrChange>
          </w:rPr>
          <w:t xml:space="preserve"> cài </w:t>
        </w:r>
        <w:r w:rsidRPr="005A56F2">
          <w:rPr>
            <w:rFonts w:hint="cs"/>
            <w:sz w:val="26"/>
            <w:lang w:val="fr-FR"/>
            <w:rPrChange w:id="838" w:author="LENOVO" w:date="2024-12-18T23:45:00Z">
              <w:rPr>
                <w:rFonts w:hint="cs"/>
                <w:b w:val="0"/>
                <w:bCs w:val="0"/>
                <w:lang w:val="fr-FR"/>
              </w:rPr>
            </w:rPrChange>
          </w:rPr>
          <w:t>đ</w:t>
        </w:r>
        <w:r w:rsidRPr="005A56F2">
          <w:rPr>
            <w:sz w:val="26"/>
            <w:lang w:val="fr-FR"/>
            <w:rPrChange w:id="839" w:author="LENOVO" w:date="2024-12-18T23:45:00Z">
              <w:rPr>
                <w:b w:val="0"/>
                <w:bCs w:val="0"/>
                <w:lang w:val="fr-FR"/>
              </w:rPr>
            </w:rPrChange>
          </w:rPr>
          <w:t>ặt</w:t>
        </w:r>
        <w:r w:rsidRPr="005A56F2">
          <w:rPr>
            <w:rFonts w:hint="eastAsia"/>
            <w:sz w:val="26"/>
            <w:lang w:val="fr-FR"/>
            <w:rPrChange w:id="840" w:author="LENOVO" w:date="2024-12-18T23:45:00Z">
              <w:rPr>
                <w:rFonts w:hint="eastAsia"/>
                <w:b w:val="0"/>
                <w:bCs w:val="0"/>
                <w:lang w:val="fr-FR"/>
              </w:rPr>
            </w:rPrChange>
          </w:rPr>
          <w:t xml:space="preserve"> </w:t>
        </w:r>
        <w:r w:rsidRPr="005A56F2">
          <w:rPr>
            <w:sz w:val="26"/>
            <w:lang w:val="fr-FR"/>
            <w:rPrChange w:id="841" w:author="LENOVO" w:date="2024-12-18T23:45:00Z">
              <w:rPr>
                <w:b w:val="0"/>
                <w:bCs w:val="0"/>
                <w:lang w:val="fr-FR"/>
              </w:rPr>
            </w:rPrChange>
          </w:rPr>
          <w:t>bằng</w:t>
        </w:r>
        <w:r w:rsidRPr="005A56F2">
          <w:rPr>
            <w:rFonts w:hint="eastAsia"/>
            <w:sz w:val="26"/>
            <w:lang w:val="fr-FR"/>
            <w:rPrChange w:id="842" w:author="LENOVO" w:date="2024-12-18T23:45:00Z">
              <w:rPr>
                <w:rFonts w:hint="eastAsia"/>
                <w:b w:val="0"/>
                <w:bCs w:val="0"/>
                <w:lang w:val="fr-FR"/>
              </w:rPr>
            </w:rPrChange>
          </w:rPr>
          <w:t xml:space="preserve"> ngôn </w:t>
        </w:r>
        <w:r w:rsidRPr="005A56F2">
          <w:rPr>
            <w:sz w:val="26"/>
            <w:lang w:val="fr-FR"/>
            <w:rPrChange w:id="843" w:author="LENOVO" w:date="2024-12-18T23:45:00Z">
              <w:rPr>
                <w:b w:val="0"/>
                <w:bCs w:val="0"/>
                <w:lang w:val="fr-FR"/>
              </w:rPr>
            </w:rPrChange>
          </w:rPr>
          <w:t>ngữ</w:t>
        </w:r>
        <w:r w:rsidRPr="005A56F2">
          <w:rPr>
            <w:rFonts w:hint="eastAsia"/>
            <w:sz w:val="26"/>
            <w:lang w:val="fr-FR"/>
            <w:rPrChange w:id="844" w:author="LENOVO" w:date="2024-12-18T23:45:00Z">
              <w:rPr>
                <w:rFonts w:hint="eastAsia"/>
                <w:b w:val="0"/>
                <w:bCs w:val="0"/>
                <w:lang w:val="fr-FR"/>
              </w:rPr>
            </w:rPrChange>
          </w:rPr>
          <w:t xml:space="preserve"> C</w:t>
        </w:r>
      </w:ins>
      <w:ins w:id="845" w:author="LENOVO" w:date="2024-12-18T23:17:00Z">
        <w:r w:rsidRPr="005A56F2">
          <w:rPr>
            <w:rFonts w:hint="eastAsia"/>
            <w:sz w:val="26"/>
            <w:lang w:val="fr-FR"/>
            <w:rPrChange w:id="846" w:author="LENOVO" w:date="2024-12-18T23:45:00Z">
              <w:rPr>
                <w:rFonts w:hint="eastAsia"/>
                <w:bCs w:val="0"/>
                <w:lang w:val="fr-FR"/>
              </w:rPr>
            </w:rPrChange>
          </w:rPr>
          <w:t xml:space="preserve"> </w:t>
        </w:r>
      </w:ins>
      <w:ins w:id="847" w:author="LENOVO" w:date="2024-12-18T23:39:00Z">
        <w:r w:rsidR="005A56F2" w:rsidRPr="005A56F2">
          <w:rPr>
            <w:sz w:val="26"/>
            <w:lang w:val="fr-FR"/>
            <w:rPrChange w:id="848" w:author="LENOVO" w:date="2024-12-18T23:45:00Z">
              <w:rPr>
                <w:bCs w:val="0"/>
                <w:lang w:val="fr-FR"/>
              </w:rPr>
            </w:rPrChange>
          </w:rPr>
          <w:t>sử</w:t>
        </w:r>
        <w:r w:rsidR="005A56F2" w:rsidRPr="005A56F2">
          <w:rPr>
            <w:rFonts w:hint="eastAsia"/>
            <w:sz w:val="26"/>
            <w:lang w:val="fr-FR"/>
            <w:rPrChange w:id="849" w:author="LENOVO" w:date="2024-12-18T23:45:00Z">
              <w:rPr>
                <w:rFonts w:hint="eastAsia"/>
                <w:bCs w:val="0"/>
                <w:lang w:val="fr-FR"/>
              </w:rPr>
            </w:rPrChange>
          </w:rPr>
          <w:t xml:space="preserve"> </w:t>
        </w:r>
        <w:r w:rsidR="005A56F2" w:rsidRPr="005A56F2">
          <w:rPr>
            <w:sz w:val="26"/>
            <w:lang w:val="fr-FR"/>
            <w:rPrChange w:id="850" w:author="LENOVO" w:date="2024-12-18T23:45:00Z">
              <w:rPr>
                <w:bCs w:val="0"/>
                <w:lang w:val="fr-FR"/>
              </w:rPr>
            </w:rPrChange>
          </w:rPr>
          <w:t>dụng</w:t>
        </w:r>
        <w:r w:rsidR="005A56F2" w:rsidRPr="005A56F2">
          <w:rPr>
            <w:rFonts w:hint="eastAsia"/>
            <w:sz w:val="26"/>
            <w:lang w:val="fr-FR"/>
            <w:rPrChange w:id="851" w:author="LENOVO" w:date="2024-12-18T23:45:00Z">
              <w:rPr>
                <w:rFonts w:hint="eastAsia"/>
                <w:bCs w:val="0"/>
                <w:lang w:val="fr-FR"/>
              </w:rPr>
            </w:rPrChange>
          </w:rPr>
          <w:t xml:space="preserve"> 4 vòng </w:t>
        </w:r>
        <w:r w:rsidR="005A56F2" w:rsidRPr="005A56F2">
          <w:rPr>
            <w:sz w:val="26"/>
            <w:lang w:val="fr-FR"/>
            <w:rPrChange w:id="852" w:author="LENOVO" w:date="2024-12-18T23:45:00Z">
              <w:rPr>
                <w:bCs w:val="0"/>
                <w:lang w:val="fr-FR"/>
              </w:rPr>
            </w:rPrChange>
          </w:rPr>
          <w:t>lặp</w:t>
        </w:r>
        <w:r w:rsidR="005A56F2" w:rsidRPr="005A56F2">
          <w:rPr>
            <w:rFonts w:hint="eastAsia"/>
            <w:sz w:val="26"/>
            <w:lang w:val="fr-FR"/>
            <w:rPrChange w:id="853" w:author="LENOVO" w:date="2024-12-18T23:45:00Z">
              <w:rPr>
                <w:rFonts w:hint="eastAsia"/>
                <w:bCs w:val="0"/>
                <w:lang w:val="fr-FR"/>
              </w:rPr>
            </w:rPrChange>
          </w:rPr>
          <w:t xml:space="preserve"> </w:t>
        </w:r>
        <w:r w:rsidR="005A56F2" w:rsidRPr="005A56F2">
          <w:rPr>
            <w:sz w:val="26"/>
            <w:lang w:val="fr-FR"/>
            <w:rPrChange w:id="854" w:author="LENOVO" w:date="2024-12-18T23:45:00Z">
              <w:rPr>
                <w:bCs w:val="0"/>
                <w:lang w:val="fr-FR"/>
              </w:rPr>
            </w:rPrChange>
          </w:rPr>
          <w:t>lồng</w:t>
        </w:r>
        <w:r w:rsidR="005A56F2" w:rsidRPr="005A56F2">
          <w:rPr>
            <w:rFonts w:hint="eastAsia"/>
            <w:sz w:val="26"/>
            <w:lang w:val="fr-FR"/>
            <w:rPrChange w:id="855" w:author="LENOVO" w:date="2024-12-18T23:45:00Z">
              <w:rPr>
                <w:rFonts w:hint="eastAsia"/>
                <w:bCs w:val="0"/>
                <w:lang w:val="fr-FR"/>
              </w:rPr>
            </w:rPrChange>
          </w:rPr>
          <w:t xml:space="preserve"> nhau, trong </w:t>
        </w:r>
        <w:r w:rsidR="005A56F2" w:rsidRPr="005A56F2">
          <w:rPr>
            <w:rFonts w:hint="cs"/>
            <w:sz w:val="26"/>
            <w:lang w:val="fr-FR"/>
            <w:rPrChange w:id="856" w:author="LENOVO" w:date="2024-12-18T23:45:00Z">
              <w:rPr>
                <w:rFonts w:hint="cs"/>
                <w:bCs w:val="0"/>
                <w:lang w:val="fr-FR"/>
              </w:rPr>
            </w:rPrChange>
          </w:rPr>
          <w:t>đ</w:t>
        </w:r>
        <w:r w:rsidR="005A56F2" w:rsidRPr="005A56F2">
          <w:rPr>
            <w:rFonts w:hint="eastAsia"/>
            <w:sz w:val="26"/>
            <w:lang w:val="fr-FR"/>
            <w:rPrChange w:id="857" w:author="LENOVO" w:date="2024-12-18T23:45:00Z">
              <w:rPr>
                <w:rFonts w:hint="eastAsia"/>
                <w:bCs w:val="0"/>
                <w:lang w:val="fr-FR"/>
              </w:rPr>
            </w:rPrChange>
          </w:rPr>
          <w:t>ó</w:t>
        </w:r>
      </w:ins>
      <w:ins w:id="858" w:author="LENOVO" w:date="2024-12-18T23:52:00Z">
        <w:r w:rsidR="00F76039">
          <w:rPr>
            <w:sz w:val="26"/>
            <w:lang w:val="fr-FR"/>
          </w:rPr>
          <w:t>:</w:t>
        </w:r>
      </w:ins>
      <w:ins w:id="859" w:author="LENOVO" w:date="2024-12-18T23:39:00Z">
        <w:r w:rsidR="005A56F2" w:rsidRPr="005A56F2">
          <w:rPr>
            <w:rFonts w:hint="eastAsia"/>
            <w:sz w:val="26"/>
            <w:lang w:val="fr-FR"/>
            <w:rPrChange w:id="860" w:author="LENOVO" w:date="2024-12-18T23:45:00Z">
              <w:rPr>
                <w:rFonts w:hint="eastAsia"/>
                <w:bCs w:val="0"/>
                <w:lang w:val="fr-FR"/>
              </w:rPr>
            </w:rPrChange>
          </w:rPr>
          <w:t xml:space="preserve"> </w:t>
        </w:r>
      </w:ins>
    </w:p>
    <w:p w14:paraId="276A191F" w14:textId="48C38EBE" w:rsidR="00F76039" w:rsidRPr="00F76039" w:rsidRDefault="005A56F2">
      <w:pPr>
        <w:pStyle w:val="ListParagraph"/>
        <w:numPr>
          <w:ilvl w:val="0"/>
          <w:numId w:val="8"/>
        </w:numPr>
        <w:rPr>
          <w:ins w:id="861" w:author="LENOVO" w:date="2024-12-18T23:53:00Z"/>
          <w:rFonts w:hint="eastAsia"/>
          <w:sz w:val="26"/>
          <w:lang w:val="fr-FR"/>
          <w:rPrChange w:id="862" w:author="LENOVO" w:date="2024-12-18T23:53:00Z">
            <w:rPr>
              <w:ins w:id="863" w:author="LENOVO" w:date="2024-12-18T23:53:00Z"/>
              <w:rFonts w:hint="eastAsia"/>
              <w:sz w:val="26"/>
              <w:lang w:val="fr-FR"/>
            </w:rPr>
          </w:rPrChange>
        </w:rPr>
        <w:pPrChange w:id="864" w:author="LENOVO" w:date="2024-12-18T23:54:00Z">
          <w:pPr>
            <w:pStyle w:val="Heading1"/>
          </w:pPr>
        </w:pPrChange>
      </w:pPr>
      <w:ins w:id="865" w:author="LENOVO" w:date="2024-12-18T23:39:00Z">
        <w:r w:rsidRPr="00F76039">
          <w:rPr>
            <w:rFonts w:hint="eastAsia"/>
            <w:sz w:val="26"/>
            <w:lang w:val="fr-FR"/>
            <w:rPrChange w:id="866" w:author="LENOVO" w:date="2024-12-18T23:52:00Z">
              <w:rPr>
                <w:rFonts w:hint="eastAsia"/>
                <w:bCs w:val="0"/>
                <w:lang w:val="fr-FR"/>
              </w:rPr>
            </w:rPrChange>
          </w:rPr>
          <w:t>2 vò</w:t>
        </w:r>
        <w:r w:rsidRPr="00F76039">
          <w:rPr>
            <w:sz w:val="26"/>
            <w:lang w:val="fr-FR"/>
            <w:rPrChange w:id="867" w:author="LENOVO" w:date="2024-12-18T23:52:00Z">
              <w:rPr>
                <w:bCs w:val="0"/>
                <w:lang w:val="fr-FR"/>
              </w:rPr>
            </w:rPrChange>
          </w:rPr>
          <w:t xml:space="preserve">ng lặp </w:t>
        </w:r>
      </w:ins>
      <w:ins w:id="868" w:author="LENOVO" w:date="2024-12-18T23:40:00Z">
        <w:r w:rsidRPr="00F76039">
          <w:rPr>
            <w:rFonts w:hint="eastAsia"/>
            <w:sz w:val="26"/>
            <w:lang w:val="fr-FR"/>
            <w:rPrChange w:id="869" w:author="LENOVO" w:date="2024-12-18T23:52:00Z">
              <w:rPr>
                <w:rFonts w:hint="eastAsia"/>
                <w:bCs w:val="0"/>
                <w:lang w:val="fr-FR"/>
              </w:rPr>
            </w:rPrChange>
          </w:rPr>
          <w:t xml:space="preserve">ngoài </w:t>
        </w:r>
      </w:ins>
      <w:ins w:id="870" w:author="LENOVO" w:date="2024-12-18T23:39:00Z">
        <w:r w:rsidRPr="00F76039">
          <w:rPr>
            <w:sz w:val="26"/>
            <w:lang w:val="fr-FR"/>
            <w:rPrChange w:id="871" w:author="LENOVO" w:date="2024-12-18T23:52:00Z">
              <w:rPr>
                <w:bCs w:val="0"/>
                <w:lang w:val="fr-FR"/>
              </w:rPr>
            </w:rPrChange>
          </w:rPr>
          <w:t xml:space="preserve">duyệt qua từng </w:t>
        </w:r>
      </w:ins>
      <w:ins w:id="872" w:author="LENOVO" w:date="2024-12-18T23:40:00Z">
        <w:r w:rsidRPr="00F76039">
          <w:rPr>
            <w:rFonts w:hint="eastAsia"/>
            <w:sz w:val="26"/>
            <w:lang w:val="fr-FR"/>
            <w:rPrChange w:id="873" w:author="LENOVO" w:date="2024-12-18T23:52:00Z">
              <w:rPr>
                <w:rFonts w:hint="eastAsia"/>
                <w:bCs w:val="0"/>
                <w:lang w:val="fr-FR"/>
              </w:rPr>
            </w:rPrChange>
          </w:rPr>
          <w:t xml:space="preserve">pixel </w:t>
        </w:r>
      </w:ins>
      <w:ins w:id="874" w:author="LENOVO" w:date="2024-12-18T23:39:00Z">
        <w:r w:rsidRPr="00F76039">
          <w:rPr>
            <w:sz w:val="26"/>
            <w:lang w:val="fr-FR"/>
            <w:rPrChange w:id="875" w:author="LENOVO" w:date="2024-12-18T23:52:00Z">
              <w:rPr>
                <w:bCs w:val="0"/>
                <w:lang w:val="fr-FR"/>
              </w:rPr>
            </w:rPrChange>
          </w:rPr>
          <w:t xml:space="preserve">của </w:t>
        </w:r>
      </w:ins>
      <w:ins w:id="876" w:author="LENOVO" w:date="2024-12-18T23:54:00Z">
        <w:r w:rsidR="00F76039">
          <w:rPr>
            <w:sz w:val="26"/>
            <w:lang w:val="fr-FR"/>
          </w:rPr>
          <w:t xml:space="preserve">ma trận </w:t>
        </w:r>
      </w:ins>
      <w:ins w:id="877" w:author="LENOVO" w:date="2024-12-18T23:39:00Z">
        <w:r w:rsidRPr="00F76039">
          <w:rPr>
            <w:rFonts w:hint="cs"/>
            <w:sz w:val="26"/>
            <w:lang w:val="fr-FR"/>
            <w:rPrChange w:id="878" w:author="LENOVO" w:date="2024-12-18T23:52:00Z">
              <w:rPr>
                <w:rFonts w:hint="cs"/>
                <w:bCs w:val="0"/>
                <w:lang w:val="fr-FR"/>
              </w:rPr>
            </w:rPrChange>
          </w:rPr>
          <w:t>đ</w:t>
        </w:r>
        <w:r w:rsidRPr="00F76039">
          <w:rPr>
            <w:sz w:val="26"/>
            <w:lang w:val="fr-FR"/>
            <w:rPrChange w:id="879" w:author="LENOVO" w:date="2024-12-18T23:52:00Z">
              <w:rPr>
                <w:bCs w:val="0"/>
                <w:lang w:val="fr-FR"/>
              </w:rPr>
            </w:rPrChange>
          </w:rPr>
          <w:t>ầu</w:t>
        </w:r>
        <w:r w:rsidRPr="00F76039">
          <w:rPr>
            <w:rFonts w:hint="eastAsia"/>
            <w:sz w:val="26"/>
            <w:lang w:val="fr-FR"/>
            <w:rPrChange w:id="880" w:author="LENOVO" w:date="2024-12-18T23:52:00Z">
              <w:rPr>
                <w:rFonts w:hint="eastAsia"/>
                <w:bCs w:val="0"/>
                <w:lang w:val="fr-FR"/>
              </w:rPr>
            </w:rPrChange>
          </w:rPr>
          <w:t xml:space="preserve"> ra</w:t>
        </w:r>
      </w:ins>
      <w:ins w:id="881" w:author="LENOVO" w:date="2024-12-18T23:54:00Z">
        <w:r w:rsidR="00F76039">
          <w:rPr>
            <w:sz w:val="26"/>
            <w:lang w:val="fr-FR"/>
          </w:rPr>
          <w:t>.</w:t>
        </w:r>
      </w:ins>
      <w:ins w:id="882" w:author="LENOVO" w:date="2024-12-18T23:39:00Z">
        <w:r w:rsidRPr="00F76039">
          <w:rPr>
            <w:rFonts w:hint="eastAsia"/>
            <w:sz w:val="26"/>
            <w:lang w:val="fr-FR"/>
            <w:rPrChange w:id="883" w:author="LENOVO" w:date="2024-12-18T23:52:00Z">
              <w:rPr>
                <w:rFonts w:hint="eastAsia"/>
                <w:bCs w:val="0"/>
                <w:lang w:val="fr-FR"/>
              </w:rPr>
            </w:rPrChange>
          </w:rPr>
          <w:t xml:space="preserve"> </w:t>
        </w:r>
      </w:ins>
    </w:p>
    <w:p w14:paraId="69F0848E" w14:textId="2103D1A9" w:rsidR="00724A7C" w:rsidRPr="00F76039" w:rsidRDefault="005A56F2">
      <w:pPr>
        <w:pStyle w:val="ListParagraph"/>
        <w:numPr>
          <w:ilvl w:val="0"/>
          <w:numId w:val="8"/>
        </w:numPr>
        <w:rPr>
          <w:ins w:id="884" w:author="LENOVO" w:date="2024-12-18T23:40:00Z"/>
          <w:rFonts w:hint="eastAsia"/>
          <w:b/>
          <w:sz w:val="26"/>
          <w:lang w:val="fr-FR"/>
          <w:rPrChange w:id="885" w:author="LENOVO" w:date="2024-12-18T23:52:00Z">
            <w:rPr>
              <w:ins w:id="886" w:author="LENOVO" w:date="2024-12-18T23:40:00Z"/>
              <w:rFonts w:hint="eastAsia"/>
              <w:b w:val="0"/>
              <w:lang w:val="fr-FR"/>
            </w:rPr>
          </w:rPrChange>
        </w:rPr>
        <w:pPrChange w:id="887" w:author="LENOVO" w:date="2024-12-18T23:52:00Z">
          <w:pPr>
            <w:pStyle w:val="Heading1"/>
          </w:pPr>
        </w:pPrChange>
      </w:pPr>
      <w:ins w:id="888" w:author="LENOVO" w:date="2024-12-18T23:39:00Z">
        <w:r w:rsidRPr="00F76039">
          <w:rPr>
            <w:rFonts w:hint="eastAsia"/>
            <w:sz w:val="26"/>
            <w:lang w:val="fr-FR"/>
            <w:rPrChange w:id="889" w:author="LENOVO" w:date="2024-12-18T23:52:00Z">
              <w:rPr>
                <w:rFonts w:hint="eastAsia"/>
                <w:bCs w:val="0"/>
                <w:lang w:val="fr-FR"/>
              </w:rPr>
            </w:rPrChange>
          </w:rPr>
          <w:t>2 vò</w:t>
        </w:r>
        <w:r w:rsidRPr="00F76039">
          <w:rPr>
            <w:sz w:val="26"/>
            <w:lang w:val="fr-FR"/>
            <w:rPrChange w:id="890" w:author="LENOVO" w:date="2024-12-18T23:52:00Z">
              <w:rPr>
                <w:bCs w:val="0"/>
                <w:lang w:val="fr-FR"/>
              </w:rPr>
            </w:rPrChange>
          </w:rPr>
          <w:t xml:space="preserve">ng lặp </w:t>
        </w:r>
      </w:ins>
      <w:ins w:id="891" w:author="LENOVO" w:date="2024-12-18T23:54:00Z">
        <w:r w:rsidR="00F76039">
          <w:rPr>
            <w:sz w:val="26"/>
            <w:lang w:val="fr-FR"/>
          </w:rPr>
          <w:t>sau thực hiện phép nhân chập giữa ma trận kernel và vùng tương ứng trong ma trận đầu vào.</w:t>
        </w:r>
      </w:ins>
    </w:p>
    <w:p w14:paraId="7122AD61" w14:textId="37634B3F" w:rsidR="005A56F2" w:rsidRPr="005A56F2" w:rsidRDefault="005A56F2">
      <w:pPr>
        <w:rPr>
          <w:ins w:id="892" w:author="LENOVO" w:date="2024-12-18T23:41:00Z"/>
          <w:rFonts w:hint="eastAsia"/>
          <w:sz w:val="26"/>
          <w:lang w:val="fr-FR"/>
          <w:rPrChange w:id="893" w:author="LENOVO" w:date="2024-12-18T23:45:00Z">
            <w:rPr>
              <w:ins w:id="894" w:author="LENOVO" w:date="2024-12-18T23:41:00Z"/>
              <w:rFonts w:hint="eastAsia"/>
              <w:lang w:val="fr-FR"/>
            </w:rPr>
          </w:rPrChange>
        </w:rPr>
        <w:pPrChange w:id="895" w:author="LENOVO" w:date="2024-12-18T23:17:00Z">
          <w:pPr>
            <w:pStyle w:val="Heading1"/>
          </w:pPr>
        </w:pPrChange>
      </w:pPr>
      <w:ins w:id="896" w:author="LENOVO" w:date="2024-12-18T23:41:00Z">
        <w:r w:rsidRPr="005A56F2">
          <w:rPr>
            <w:rFonts w:hint="eastAsia"/>
            <w:noProof/>
            <w:sz w:val="26"/>
            <w:rPrChange w:id="897" w:author="LENOVO" w:date="2024-12-18T23:45:00Z">
              <w:rPr>
                <w:rFonts w:hint="eastAsia"/>
                <w:b w:val="0"/>
                <w:bCs w:val="0"/>
                <w:noProof/>
              </w:rPr>
            </w:rPrChange>
          </w:rPr>
          <w:lastRenderedPageBreak/>
          <w:drawing>
            <wp:inline distT="0" distB="0" distL="0" distR="0" wp14:anchorId="774A9124" wp14:editId="04525FFA">
              <wp:extent cx="5805170" cy="20262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5170" cy="2026285"/>
                      </a:xfrm>
                      <a:prstGeom prst="rect">
                        <a:avLst/>
                      </a:prstGeom>
                    </pic:spPr>
                  </pic:pic>
                </a:graphicData>
              </a:graphic>
            </wp:inline>
          </w:drawing>
        </w:r>
      </w:ins>
    </w:p>
    <w:p w14:paraId="5B269FCA" w14:textId="31702C64" w:rsidR="005A56F2" w:rsidRPr="005A56F2" w:rsidRDefault="005A56F2">
      <w:pPr>
        <w:jc w:val="center"/>
        <w:rPr>
          <w:ins w:id="898" w:author="LENOVO" w:date="2024-12-18T23:42:00Z"/>
          <w:rFonts w:hint="eastAsia"/>
          <w:i/>
          <w:sz w:val="26"/>
          <w:lang w:val="fr-FR"/>
          <w:rPrChange w:id="899" w:author="LENOVO" w:date="2024-12-18T23:45:00Z">
            <w:rPr>
              <w:ins w:id="900" w:author="LENOVO" w:date="2024-12-18T23:42:00Z"/>
              <w:rFonts w:hint="eastAsia"/>
              <w:i/>
              <w:lang w:val="fr-FR"/>
            </w:rPr>
          </w:rPrChange>
        </w:rPr>
        <w:pPrChange w:id="901" w:author="LENOVO" w:date="2024-12-18T23:41:00Z">
          <w:pPr>
            <w:pStyle w:val="Heading1"/>
          </w:pPr>
        </w:pPrChange>
      </w:pPr>
      <w:ins w:id="902" w:author="LENOVO" w:date="2024-12-18T23:41:00Z">
        <w:r w:rsidRPr="005A56F2">
          <w:rPr>
            <w:i/>
            <w:sz w:val="26"/>
            <w:lang w:val="fr-FR"/>
            <w:rPrChange w:id="903" w:author="LENOVO" w:date="2024-12-18T23:45:00Z">
              <w:rPr>
                <w:b w:val="0"/>
                <w:bCs w:val="0"/>
                <w:i/>
                <w:lang w:val="fr-FR"/>
              </w:rPr>
            </w:rPrChange>
          </w:rPr>
          <w:t>Ảnh</w:t>
        </w:r>
        <w:r w:rsidRPr="005A56F2">
          <w:rPr>
            <w:rFonts w:hint="eastAsia"/>
            <w:i/>
            <w:sz w:val="26"/>
            <w:lang w:val="fr-FR"/>
            <w:rPrChange w:id="904" w:author="LENOVO" w:date="2024-12-18T23:45:00Z">
              <w:rPr>
                <w:rFonts w:hint="eastAsia"/>
                <w:b w:val="0"/>
                <w:bCs w:val="0"/>
                <w:i/>
                <w:lang w:val="fr-FR"/>
              </w:rPr>
            </w:rPrChange>
          </w:rPr>
          <w:t xml:space="preserve"> mã </w:t>
        </w:r>
        <w:r w:rsidRPr="005A56F2">
          <w:rPr>
            <w:i/>
            <w:sz w:val="26"/>
            <w:lang w:val="fr-FR"/>
            <w:rPrChange w:id="905" w:author="LENOVO" w:date="2024-12-18T23:45:00Z">
              <w:rPr>
                <w:b w:val="0"/>
                <w:bCs w:val="0"/>
                <w:i/>
                <w:lang w:val="fr-FR"/>
              </w:rPr>
            </w:rPrChange>
          </w:rPr>
          <w:t>nguồn</w:t>
        </w:r>
        <w:r w:rsidRPr="005A56F2">
          <w:rPr>
            <w:rFonts w:hint="eastAsia"/>
            <w:i/>
            <w:sz w:val="26"/>
            <w:lang w:val="fr-FR"/>
            <w:rPrChange w:id="906" w:author="LENOVO" w:date="2024-12-18T23:45:00Z">
              <w:rPr>
                <w:rFonts w:hint="eastAsia"/>
                <w:b w:val="0"/>
                <w:bCs w:val="0"/>
                <w:i/>
                <w:lang w:val="fr-FR"/>
              </w:rPr>
            </w:rPrChange>
          </w:rPr>
          <w:t xml:space="preserve"> C</w:t>
        </w:r>
      </w:ins>
      <w:ins w:id="907" w:author="LENOVO" w:date="2024-12-18T23:42:00Z">
        <w:r w:rsidRPr="005A56F2">
          <w:rPr>
            <w:rFonts w:hint="eastAsia"/>
            <w:i/>
            <w:sz w:val="26"/>
            <w:lang w:val="fr-FR"/>
            <w:rPrChange w:id="908" w:author="LENOVO" w:date="2024-12-18T23:45:00Z">
              <w:rPr>
                <w:rFonts w:hint="eastAsia"/>
                <w:b w:val="0"/>
                <w:bCs w:val="0"/>
                <w:i/>
                <w:lang w:val="fr-FR"/>
              </w:rPr>
            </w:rPrChange>
          </w:rPr>
          <w:t xml:space="preserve"> (ch</w:t>
        </w:r>
        <w:r w:rsidRPr="005A56F2">
          <w:rPr>
            <w:rFonts w:hint="cs"/>
            <w:i/>
            <w:sz w:val="26"/>
            <w:lang w:val="fr-FR"/>
            <w:rPrChange w:id="909" w:author="LENOVO" w:date="2024-12-18T23:45:00Z">
              <w:rPr>
                <w:rFonts w:hint="cs"/>
                <w:b w:val="0"/>
                <w:bCs w:val="0"/>
                <w:i/>
                <w:lang w:val="fr-FR"/>
              </w:rPr>
            </w:rPrChange>
          </w:rPr>
          <w:t>ư</w:t>
        </w:r>
        <w:r w:rsidRPr="005A56F2">
          <w:rPr>
            <w:rFonts w:hint="eastAsia"/>
            <w:i/>
            <w:sz w:val="26"/>
            <w:lang w:val="fr-FR"/>
            <w:rPrChange w:id="910" w:author="LENOVO" w:date="2024-12-18T23:45:00Z">
              <w:rPr>
                <w:rFonts w:hint="eastAsia"/>
                <w:b w:val="0"/>
                <w:bCs w:val="0"/>
                <w:i/>
                <w:lang w:val="fr-FR"/>
              </w:rPr>
            </w:rPrChange>
          </w:rPr>
          <w:t xml:space="preserve">a áp </w:t>
        </w:r>
        <w:r w:rsidRPr="005A56F2">
          <w:rPr>
            <w:i/>
            <w:sz w:val="26"/>
            <w:lang w:val="fr-FR"/>
            <w:rPrChange w:id="911" w:author="LENOVO" w:date="2024-12-18T23:45:00Z">
              <w:rPr>
                <w:b w:val="0"/>
                <w:bCs w:val="0"/>
                <w:i/>
                <w:lang w:val="fr-FR"/>
              </w:rPr>
            </w:rPrChange>
          </w:rPr>
          <w:t>dụng</w:t>
        </w:r>
        <w:r w:rsidRPr="005A56F2">
          <w:rPr>
            <w:rFonts w:hint="eastAsia"/>
            <w:i/>
            <w:sz w:val="26"/>
            <w:lang w:val="fr-FR"/>
            <w:rPrChange w:id="912" w:author="LENOVO" w:date="2024-12-18T23:45:00Z">
              <w:rPr>
                <w:rFonts w:hint="eastAsia"/>
                <w:b w:val="0"/>
                <w:bCs w:val="0"/>
                <w:i/>
                <w:lang w:val="fr-FR"/>
              </w:rPr>
            </w:rPrChange>
          </w:rPr>
          <w:t xml:space="preserve"> </w:t>
        </w:r>
        <w:r w:rsidRPr="005A56F2">
          <w:rPr>
            <w:i/>
            <w:sz w:val="26"/>
            <w:lang w:val="fr-FR"/>
            <w:rPrChange w:id="913" w:author="LENOVO" w:date="2024-12-18T23:45:00Z">
              <w:rPr>
                <w:b w:val="0"/>
                <w:bCs w:val="0"/>
                <w:i/>
                <w:lang w:val="fr-FR"/>
              </w:rPr>
            </w:rPrChange>
          </w:rPr>
          <w:t>dẫn</w:t>
        </w:r>
        <w:r w:rsidRPr="005A56F2">
          <w:rPr>
            <w:rFonts w:hint="eastAsia"/>
            <w:i/>
            <w:sz w:val="26"/>
            <w:lang w:val="fr-FR"/>
            <w:rPrChange w:id="914" w:author="LENOVO" w:date="2024-12-18T23:45:00Z">
              <w:rPr>
                <w:rFonts w:hint="eastAsia"/>
                <w:b w:val="0"/>
                <w:bCs w:val="0"/>
                <w:i/>
                <w:lang w:val="fr-FR"/>
              </w:rPr>
            </w:rPrChange>
          </w:rPr>
          <w:t xml:space="preserve"> h</w:t>
        </w:r>
        <w:r w:rsidRPr="005A56F2">
          <w:rPr>
            <w:rFonts w:hint="cs"/>
            <w:i/>
            <w:sz w:val="26"/>
            <w:lang w:val="fr-FR"/>
            <w:rPrChange w:id="915" w:author="LENOVO" w:date="2024-12-18T23:45:00Z">
              <w:rPr>
                <w:rFonts w:hint="cs"/>
                <w:b w:val="0"/>
                <w:bCs w:val="0"/>
                <w:i/>
                <w:lang w:val="fr-FR"/>
              </w:rPr>
            </w:rPrChange>
          </w:rPr>
          <w:t>ư</w:t>
        </w:r>
        <w:r w:rsidRPr="005A56F2">
          <w:rPr>
            <w:i/>
            <w:sz w:val="26"/>
            <w:lang w:val="fr-FR"/>
            <w:rPrChange w:id="916" w:author="LENOVO" w:date="2024-12-18T23:45:00Z">
              <w:rPr>
                <w:b w:val="0"/>
                <w:bCs w:val="0"/>
                <w:i/>
                <w:lang w:val="fr-FR"/>
              </w:rPr>
            </w:rPrChange>
          </w:rPr>
          <w:t>ớng)</w:t>
        </w:r>
      </w:ins>
    </w:p>
    <w:p w14:paraId="075CA776" w14:textId="020E9597" w:rsidR="005A56F2" w:rsidRPr="00F76039" w:rsidRDefault="005A56F2">
      <w:pPr>
        <w:jc w:val="left"/>
        <w:rPr>
          <w:ins w:id="917" w:author="LENOVO" w:date="2024-12-18T23:41:00Z"/>
          <w:rFonts w:hint="eastAsia"/>
          <w:sz w:val="26"/>
          <w:lang w:val="fr-FR"/>
          <w:rPrChange w:id="918" w:author="LENOVO" w:date="2024-12-18T23:50:00Z">
            <w:rPr>
              <w:ins w:id="919" w:author="LENOVO" w:date="2024-12-18T23:41:00Z"/>
              <w:rFonts w:hint="eastAsia"/>
              <w:lang w:val="fr-FR"/>
            </w:rPr>
          </w:rPrChange>
        </w:rPr>
        <w:pPrChange w:id="920" w:author="LENOVO" w:date="2024-12-18T23:50:00Z">
          <w:pPr>
            <w:pStyle w:val="Heading1"/>
          </w:pPr>
        </w:pPrChange>
      </w:pPr>
      <w:proofErr w:type="gramStart"/>
      <w:ins w:id="921" w:author="LENOVO" w:date="2024-12-18T23:42:00Z">
        <w:r w:rsidRPr="005A56F2">
          <w:rPr>
            <w:rFonts w:hint="eastAsia"/>
            <w:b/>
            <w:sz w:val="26"/>
            <w:lang w:val="fr-FR"/>
            <w:rPrChange w:id="922" w:author="LENOVO" w:date="2024-12-18T23:45:00Z">
              <w:rPr>
                <w:rFonts w:hint="eastAsia"/>
                <w:bCs w:val="0"/>
                <w:lang w:val="fr-FR"/>
              </w:rPr>
            </w:rPrChange>
          </w:rPr>
          <w:t>Testbench:</w:t>
        </w:r>
        <w:proofErr w:type="gramEnd"/>
        <w:r w:rsidRPr="005A56F2">
          <w:rPr>
            <w:rFonts w:hint="eastAsia"/>
            <w:b/>
            <w:sz w:val="26"/>
            <w:lang w:val="fr-FR"/>
            <w:rPrChange w:id="923" w:author="LENOVO" w:date="2024-12-18T23:45:00Z">
              <w:rPr>
                <w:rFonts w:hint="eastAsia"/>
                <w:bCs w:val="0"/>
                <w:lang w:val="fr-FR"/>
              </w:rPr>
            </w:rPrChange>
          </w:rPr>
          <w:t xml:space="preserve"> </w:t>
        </w:r>
      </w:ins>
      <w:ins w:id="924" w:author="LENOVO" w:date="2024-12-18T23:47:00Z">
        <w:r w:rsidR="00F76039" w:rsidRPr="00F76039">
          <w:rPr>
            <w:rFonts w:hint="eastAsia"/>
            <w:sz w:val="26"/>
            <w:lang w:val="fr-FR"/>
            <w:rPrChange w:id="925" w:author="LENOVO" w:date="2024-12-18T23:55:00Z">
              <w:rPr>
                <w:rFonts w:hint="eastAsia"/>
                <w:bCs w:val="0"/>
                <w:sz w:val="26"/>
                <w:lang w:val="fr-FR"/>
              </w:rPr>
            </w:rPrChange>
          </w:rPr>
          <w:t xml:space="preserve">Tính </w:t>
        </w:r>
        <w:r w:rsidR="00F76039" w:rsidRPr="00F76039">
          <w:rPr>
            <w:rFonts w:hint="cs"/>
            <w:sz w:val="26"/>
            <w:lang w:val="fr-FR"/>
            <w:rPrChange w:id="926" w:author="LENOVO" w:date="2024-12-18T23:55:00Z">
              <w:rPr>
                <w:rFonts w:hint="cs"/>
                <w:bCs w:val="0"/>
                <w:sz w:val="26"/>
                <w:lang w:val="fr-FR"/>
              </w:rPr>
            </w:rPrChange>
          </w:rPr>
          <w:t>đ</w:t>
        </w:r>
        <w:r w:rsidR="00F76039" w:rsidRPr="00F76039">
          <w:rPr>
            <w:rFonts w:hint="eastAsia"/>
            <w:sz w:val="26"/>
            <w:lang w:val="fr-FR"/>
            <w:rPrChange w:id="927" w:author="LENOVO" w:date="2024-12-18T23:55:00Z">
              <w:rPr>
                <w:rFonts w:hint="eastAsia"/>
                <w:bCs w:val="0"/>
                <w:sz w:val="26"/>
                <w:lang w:val="fr-FR"/>
              </w:rPr>
            </w:rPrChange>
          </w:rPr>
          <w:t xml:space="preserve">úng </w:t>
        </w:r>
        <w:r w:rsidR="00F76039" w:rsidRPr="00F76039">
          <w:rPr>
            <w:rFonts w:hint="cs"/>
            <w:sz w:val="26"/>
            <w:lang w:val="fr-FR"/>
            <w:rPrChange w:id="928" w:author="LENOVO" w:date="2024-12-18T23:55:00Z">
              <w:rPr>
                <w:rFonts w:hint="cs"/>
                <w:bCs w:val="0"/>
                <w:sz w:val="26"/>
                <w:lang w:val="fr-FR"/>
              </w:rPr>
            </w:rPrChange>
          </w:rPr>
          <w:t>đ</w:t>
        </w:r>
        <w:r w:rsidR="00F76039" w:rsidRPr="00F76039">
          <w:rPr>
            <w:sz w:val="26"/>
            <w:lang w:val="fr-FR"/>
            <w:rPrChange w:id="929" w:author="LENOVO" w:date="2024-12-18T23:55:00Z">
              <w:rPr>
                <w:bCs w:val="0"/>
                <w:sz w:val="26"/>
                <w:lang w:val="fr-FR"/>
              </w:rPr>
            </w:rPrChange>
          </w:rPr>
          <w:t>ắn</w:t>
        </w:r>
        <w:r w:rsidR="00F76039" w:rsidRPr="00F76039">
          <w:rPr>
            <w:rFonts w:hint="eastAsia"/>
            <w:sz w:val="26"/>
            <w:lang w:val="fr-FR"/>
            <w:rPrChange w:id="930" w:author="LENOVO" w:date="2024-12-18T23:55:00Z">
              <w:rPr>
                <w:rFonts w:hint="eastAsia"/>
                <w:bCs w:val="0"/>
                <w:sz w:val="26"/>
                <w:lang w:val="fr-FR"/>
              </w:rPr>
            </w:rPrChange>
          </w:rPr>
          <w:t xml:space="preserve"> </w:t>
        </w:r>
        <w:r w:rsidR="00F76039" w:rsidRPr="00F76039">
          <w:rPr>
            <w:sz w:val="26"/>
            <w:lang w:val="fr-FR"/>
            <w:rPrChange w:id="931" w:author="LENOVO" w:date="2024-12-18T23:55:00Z">
              <w:rPr>
                <w:bCs w:val="0"/>
                <w:sz w:val="26"/>
                <w:lang w:val="fr-FR"/>
              </w:rPr>
            </w:rPrChange>
          </w:rPr>
          <w:t>của</w:t>
        </w:r>
        <w:r w:rsidR="00F76039" w:rsidRPr="00F76039">
          <w:rPr>
            <w:rFonts w:hint="eastAsia"/>
            <w:sz w:val="26"/>
            <w:lang w:val="fr-FR"/>
            <w:rPrChange w:id="932" w:author="LENOVO" w:date="2024-12-18T23:55:00Z">
              <w:rPr>
                <w:rFonts w:hint="eastAsia"/>
                <w:bCs w:val="0"/>
                <w:sz w:val="26"/>
                <w:lang w:val="fr-FR"/>
              </w:rPr>
            </w:rPrChange>
          </w:rPr>
          <w:t xml:space="preserve"> </w:t>
        </w:r>
        <w:r w:rsidR="00F76039" w:rsidRPr="00F76039">
          <w:rPr>
            <w:sz w:val="26"/>
            <w:lang w:val="fr-FR"/>
            <w:rPrChange w:id="933" w:author="LENOVO" w:date="2024-12-18T23:55:00Z">
              <w:rPr>
                <w:bCs w:val="0"/>
                <w:sz w:val="26"/>
                <w:lang w:val="fr-FR"/>
              </w:rPr>
            </w:rPrChange>
          </w:rPr>
          <w:t>khối</w:t>
        </w:r>
        <w:r w:rsidR="00F76039" w:rsidRPr="00F76039">
          <w:rPr>
            <w:rFonts w:hint="eastAsia"/>
            <w:sz w:val="26"/>
            <w:lang w:val="fr-FR"/>
            <w:rPrChange w:id="934" w:author="LENOVO" w:date="2024-12-18T23:55:00Z">
              <w:rPr>
                <w:rFonts w:hint="eastAsia"/>
                <w:bCs w:val="0"/>
                <w:sz w:val="26"/>
                <w:lang w:val="fr-FR"/>
              </w:rPr>
            </w:rPrChange>
          </w:rPr>
          <w:t xml:space="preserve"> nhâ</w:t>
        </w:r>
        <w:r w:rsidR="00F76039" w:rsidRPr="00F76039">
          <w:rPr>
            <w:sz w:val="26"/>
            <w:lang w:val="fr-FR"/>
            <w:rPrChange w:id="935" w:author="LENOVO" w:date="2024-12-18T23:55:00Z">
              <w:rPr>
                <w:bCs w:val="0"/>
                <w:sz w:val="26"/>
                <w:lang w:val="fr-FR"/>
              </w:rPr>
            </w:rPrChange>
          </w:rPr>
          <w:t xml:space="preserve">n chập </w:t>
        </w:r>
        <w:r w:rsidR="00F76039" w:rsidRPr="00F76039">
          <w:rPr>
            <w:rFonts w:hint="cs"/>
            <w:sz w:val="26"/>
            <w:lang w:val="fr-FR"/>
            <w:rPrChange w:id="936" w:author="LENOVO" w:date="2024-12-18T23:55:00Z">
              <w:rPr>
                <w:rFonts w:hint="cs"/>
                <w:bCs w:val="0"/>
                <w:sz w:val="26"/>
                <w:lang w:val="fr-FR"/>
              </w:rPr>
            </w:rPrChange>
          </w:rPr>
          <w:t>đư</w:t>
        </w:r>
        <w:r w:rsidR="00F76039" w:rsidRPr="00F76039">
          <w:rPr>
            <w:sz w:val="26"/>
            <w:lang w:val="fr-FR"/>
            <w:rPrChange w:id="937" w:author="LENOVO" w:date="2024-12-18T23:55:00Z">
              <w:rPr>
                <w:bCs w:val="0"/>
                <w:sz w:val="26"/>
                <w:lang w:val="fr-FR"/>
              </w:rPr>
            </w:rPrChange>
          </w:rPr>
          <w:t xml:space="preserve">ợc kiểm chứng qua thử nghiệm </w:t>
        </w:r>
      </w:ins>
      <w:ins w:id="938" w:author="LENOVO" w:date="2024-12-19T02:14:00Z">
        <w:r w:rsidR="006C562D">
          <w:rPr>
            <w:sz w:val="26"/>
            <w:lang w:val="fr-FR"/>
          </w:rPr>
          <w:t>4 trường hợp (basic, zero kernel, identity kernel và negat</w:t>
        </w:r>
      </w:ins>
      <w:ins w:id="939" w:author="LENOVO" w:date="2024-12-19T02:15:00Z">
        <w:r w:rsidR="006C562D">
          <w:rPr>
            <w:sz w:val="26"/>
            <w:lang w:val="fr-FR"/>
          </w:rPr>
          <w:t xml:space="preserve">ive input) với cá </w:t>
        </w:r>
      </w:ins>
      <w:ins w:id="940" w:author="LENOVO" w:date="2024-12-18T23:47:00Z">
        <w:r w:rsidR="00F76039" w:rsidRPr="00F76039">
          <w:rPr>
            <w:rFonts w:hint="eastAsia"/>
            <w:sz w:val="26"/>
            <w:lang w:val="fr-FR"/>
            <w:rPrChange w:id="941" w:author="LENOVO" w:date="2024-12-18T23:55:00Z">
              <w:rPr>
                <w:rFonts w:hint="eastAsia"/>
                <w:bCs w:val="0"/>
                <w:sz w:val="26"/>
                <w:lang w:val="fr-FR"/>
              </w:rPr>
            </w:rPrChange>
          </w:rPr>
          <w:t xml:space="preserve">ma </w:t>
        </w:r>
        <w:r w:rsidR="00F76039" w:rsidRPr="00F76039">
          <w:rPr>
            <w:sz w:val="26"/>
            <w:lang w:val="fr-FR"/>
            <w:rPrChange w:id="942" w:author="LENOVO" w:date="2024-12-18T23:55:00Z">
              <w:rPr>
                <w:bCs w:val="0"/>
                <w:sz w:val="26"/>
                <w:lang w:val="fr-FR"/>
              </w:rPr>
            </w:rPrChange>
          </w:rPr>
          <w:t>trận</w:t>
        </w:r>
      </w:ins>
      <w:ins w:id="943" w:author="LENOVO" w:date="2024-12-18T23:48:00Z">
        <w:r w:rsidR="00F76039" w:rsidRPr="00F76039">
          <w:rPr>
            <w:sz w:val="26"/>
            <w:lang w:val="fr-FR"/>
            <w:rPrChange w:id="944" w:author="LENOVO" w:date="2024-12-18T23:55:00Z">
              <w:rPr>
                <w:bCs w:val="0"/>
                <w:sz w:val="26"/>
                <w:lang w:val="fr-FR"/>
              </w:rPr>
            </w:rPrChange>
          </w:rPr>
          <w:t xml:space="preserve"> ảnh</w:t>
        </w:r>
      </w:ins>
      <w:ins w:id="945" w:author="LENOVO" w:date="2024-12-18T23:47:00Z">
        <w:r w:rsidR="00F76039" w:rsidRPr="00F76039">
          <w:rPr>
            <w:rFonts w:hint="eastAsia"/>
            <w:sz w:val="26"/>
            <w:lang w:val="fr-FR"/>
            <w:rPrChange w:id="946" w:author="LENOVO" w:date="2024-12-18T23:55:00Z">
              <w:rPr>
                <w:rFonts w:hint="eastAsia"/>
                <w:bCs w:val="0"/>
                <w:sz w:val="26"/>
                <w:lang w:val="fr-FR"/>
              </w:rPr>
            </w:rPrChange>
          </w:rPr>
          <w:t xml:space="preserve"> </w:t>
        </w:r>
        <w:r w:rsidR="00F76039" w:rsidRPr="00F76039">
          <w:rPr>
            <w:rFonts w:hint="cs"/>
            <w:sz w:val="26"/>
            <w:lang w:val="fr-FR"/>
            <w:rPrChange w:id="947" w:author="LENOVO" w:date="2024-12-18T23:55:00Z">
              <w:rPr>
                <w:rFonts w:hint="cs"/>
                <w:bCs w:val="0"/>
                <w:sz w:val="26"/>
                <w:lang w:val="fr-FR"/>
              </w:rPr>
            </w:rPrChange>
          </w:rPr>
          <w:t>đ</w:t>
        </w:r>
        <w:r w:rsidR="00F76039" w:rsidRPr="00F76039">
          <w:rPr>
            <w:sz w:val="26"/>
            <w:lang w:val="fr-FR"/>
            <w:rPrChange w:id="948" w:author="LENOVO" w:date="2024-12-18T23:55:00Z">
              <w:rPr>
                <w:bCs w:val="0"/>
                <w:sz w:val="26"/>
                <w:lang w:val="fr-FR"/>
              </w:rPr>
            </w:rPrChange>
          </w:rPr>
          <w:t>ầu</w:t>
        </w:r>
        <w:r w:rsidR="00F76039" w:rsidRPr="00F76039">
          <w:rPr>
            <w:rFonts w:hint="eastAsia"/>
            <w:sz w:val="26"/>
            <w:lang w:val="fr-FR"/>
            <w:rPrChange w:id="949" w:author="LENOVO" w:date="2024-12-18T23:55:00Z">
              <w:rPr>
                <w:rFonts w:hint="eastAsia"/>
                <w:bCs w:val="0"/>
                <w:sz w:val="26"/>
                <w:lang w:val="fr-FR"/>
              </w:rPr>
            </w:rPrChange>
          </w:rPr>
          <w:t xml:space="preserve"> vào </w:t>
        </w:r>
        <w:r w:rsidR="00F76039" w:rsidRPr="00F76039">
          <w:rPr>
            <w:sz w:val="26"/>
            <w:lang w:val="fr-FR"/>
            <w:rPrChange w:id="950" w:author="LENOVO" w:date="2024-12-18T23:55:00Z">
              <w:rPr>
                <w:bCs w:val="0"/>
                <w:sz w:val="26"/>
                <w:lang w:val="fr-FR"/>
              </w:rPr>
            </w:rPrChange>
          </w:rPr>
          <w:t>với</w:t>
        </w:r>
        <w:r w:rsidR="00F76039" w:rsidRPr="00F76039">
          <w:rPr>
            <w:rFonts w:hint="eastAsia"/>
            <w:sz w:val="26"/>
            <w:lang w:val="fr-FR"/>
            <w:rPrChange w:id="951" w:author="LENOVO" w:date="2024-12-18T23:55:00Z">
              <w:rPr>
                <w:rFonts w:hint="eastAsia"/>
                <w:bCs w:val="0"/>
                <w:sz w:val="26"/>
                <w:lang w:val="fr-FR"/>
              </w:rPr>
            </w:rPrChange>
          </w:rPr>
          <w:t xml:space="preserve"> kích </w:t>
        </w:r>
        <w:r w:rsidR="00F76039" w:rsidRPr="00F76039">
          <w:rPr>
            <w:sz w:val="26"/>
            <w:lang w:val="fr-FR"/>
            <w:rPrChange w:id="952" w:author="LENOVO" w:date="2024-12-18T23:55:00Z">
              <w:rPr>
                <w:bCs w:val="0"/>
                <w:sz w:val="26"/>
                <w:lang w:val="fr-FR"/>
              </w:rPr>
            </w:rPrChange>
          </w:rPr>
          <w:t>cỡ</w:t>
        </w:r>
        <w:r w:rsidR="00F76039" w:rsidRPr="00F76039">
          <w:rPr>
            <w:rFonts w:hint="eastAsia"/>
            <w:sz w:val="26"/>
            <w:lang w:val="fr-FR"/>
            <w:rPrChange w:id="953" w:author="LENOVO" w:date="2024-12-18T23:55:00Z">
              <w:rPr>
                <w:rFonts w:hint="eastAsia"/>
                <w:bCs w:val="0"/>
                <w:sz w:val="26"/>
                <w:lang w:val="fr-FR"/>
              </w:rPr>
            </w:rPrChange>
          </w:rPr>
          <w:t xml:space="preserve"> 5x</w:t>
        </w:r>
      </w:ins>
      <w:ins w:id="954" w:author="LENOVO" w:date="2024-12-18T23:48:00Z">
        <w:r w:rsidR="00F76039" w:rsidRPr="00F76039">
          <w:rPr>
            <w:rFonts w:hint="eastAsia"/>
            <w:sz w:val="26"/>
            <w:lang w:val="fr-FR"/>
            <w:rPrChange w:id="955" w:author="LENOVO" w:date="2024-12-18T23:55:00Z">
              <w:rPr>
                <w:rFonts w:hint="eastAsia"/>
                <w:bCs w:val="0"/>
                <w:sz w:val="26"/>
                <w:lang w:val="fr-FR"/>
              </w:rPr>
            </w:rPrChange>
          </w:rPr>
          <w:t xml:space="preserve">5 và </w:t>
        </w:r>
      </w:ins>
      <w:ins w:id="956" w:author="LENOVO" w:date="2024-12-19T02:15:00Z">
        <w:r w:rsidR="006C562D">
          <w:rPr>
            <w:sz w:val="26"/>
            <w:lang w:val="fr-FR"/>
          </w:rPr>
          <w:t xml:space="preserve">các </w:t>
        </w:r>
      </w:ins>
      <w:ins w:id="957" w:author="LENOVO" w:date="2024-12-18T23:48:00Z">
        <w:r w:rsidR="00F76039" w:rsidRPr="00F76039">
          <w:rPr>
            <w:rFonts w:hint="eastAsia"/>
            <w:sz w:val="26"/>
            <w:lang w:val="fr-FR"/>
            <w:rPrChange w:id="958" w:author="LENOVO" w:date="2024-12-18T23:55:00Z">
              <w:rPr>
                <w:rFonts w:hint="eastAsia"/>
                <w:bCs w:val="0"/>
                <w:sz w:val="26"/>
                <w:lang w:val="fr-FR"/>
              </w:rPr>
            </w:rPrChange>
          </w:rPr>
          <w:t xml:space="preserve">kernel kích </w:t>
        </w:r>
        <w:r w:rsidR="00F76039" w:rsidRPr="00F76039">
          <w:rPr>
            <w:sz w:val="26"/>
            <w:lang w:val="fr-FR"/>
            <w:rPrChange w:id="959" w:author="LENOVO" w:date="2024-12-18T23:55:00Z">
              <w:rPr>
                <w:bCs w:val="0"/>
                <w:sz w:val="26"/>
                <w:lang w:val="fr-FR"/>
              </w:rPr>
            </w:rPrChange>
          </w:rPr>
          <w:t>cỡ</w:t>
        </w:r>
        <w:r w:rsidR="00F76039" w:rsidRPr="00F76039">
          <w:rPr>
            <w:rFonts w:hint="eastAsia"/>
            <w:sz w:val="26"/>
            <w:lang w:val="fr-FR"/>
            <w:rPrChange w:id="960" w:author="LENOVO" w:date="2024-12-18T23:55:00Z">
              <w:rPr>
                <w:rFonts w:hint="eastAsia"/>
                <w:bCs w:val="0"/>
                <w:sz w:val="26"/>
                <w:lang w:val="fr-FR"/>
              </w:rPr>
            </w:rPrChange>
          </w:rPr>
          <w:t xml:space="preserve"> 3x3.</w:t>
        </w:r>
      </w:ins>
    </w:p>
    <w:p w14:paraId="166BB27A" w14:textId="726798B3" w:rsidR="005A56F2" w:rsidRPr="005A56F2" w:rsidRDefault="006C562D">
      <w:pPr>
        <w:rPr>
          <w:ins w:id="961" w:author="LENOVO" w:date="2024-12-18T23:41:00Z"/>
          <w:rFonts w:hint="eastAsia"/>
          <w:sz w:val="26"/>
          <w:lang w:val="fr-FR"/>
          <w:rPrChange w:id="962" w:author="LENOVO" w:date="2024-12-18T23:45:00Z">
            <w:rPr>
              <w:ins w:id="963" w:author="LENOVO" w:date="2024-12-18T23:41:00Z"/>
              <w:rFonts w:hint="eastAsia"/>
              <w:lang w:val="fr-FR"/>
            </w:rPr>
          </w:rPrChange>
        </w:rPr>
        <w:pPrChange w:id="964" w:author="LENOVO" w:date="2024-12-18T23:17:00Z">
          <w:pPr>
            <w:pStyle w:val="Heading1"/>
          </w:pPr>
        </w:pPrChange>
      </w:pPr>
      <w:ins w:id="965" w:author="LENOVO" w:date="2024-12-19T02:14:00Z">
        <w:r w:rsidRPr="006C562D">
          <w:rPr>
            <w:noProof/>
            <w:sz w:val="26"/>
          </w:rPr>
          <w:drawing>
            <wp:inline distT="0" distB="0" distL="0" distR="0" wp14:anchorId="0B5A120D" wp14:editId="0E0165EE">
              <wp:extent cx="5805170" cy="235013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2350135"/>
                      </a:xfrm>
                      <a:prstGeom prst="rect">
                        <a:avLst/>
                      </a:prstGeom>
                    </pic:spPr>
                  </pic:pic>
                </a:graphicData>
              </a:graphic>
            </wp:inline>
          </w:drawing>
        </w:r>
      </w:ins>
    </w:p>
    <w:p w14:paraId="5C2C2052" w14:textId="47CD089B" w:rsidR="005A56F2" w:rsidRPr="00F76039" w:rsidRDefault="00F76039">
      <w:pPr>
        <w:jc w:val="center"/>
        <w:rPr>
          <w:rFonts w:hint="eastAsia"/>
          <w:i/>
          <w:sz w:val="26"/>
          <w:lang w:val="fr-FR"/>
          <w:rPrChange w:id="966" w:author="LENOVO" w:date="2024-12-18T23:50:00Z">
            <w:rPr>
              <w:rFonts w:hint="eastAsia"/>
              <w:noProof/>
              <w:lang w:val="fr-FR"/>
            </w:rPr>
          </w:rPrChange>
        </w:rPr>
        <w:pPrChange w:id="967" w:author="LENOVO" w:date="2024-12-18T23:50:00Z">
          <w:pPr>
            <w:pStyle w:val="Heading1"/>
          </w:pPr>
        </w:pPrChange>
      </w:pPr>
      <w:ins w:id="968" w:author="LENOVO" w:date="2024-12-18T23:50:00Z">
        <w:r>
          <w:rPr>
            <w:i/>
            <w:sz w:val="26"/>
            <w:lang w:val="fr-FR"/>
          </w:rPr>
          <w:t>Kết quả thử nghiệm cho thấy khối nhân chập hoàn thành</w:t>
        </w:r>
      </w:ins>
      <w:ins w:id="969" w:author="LENOVO" w:date="2024-12-19T02:15:00Z">
        <w:r w:rsidR="006C562D">
          <w:rPr>
            <w:i/>
            <w:sz w:val="26"/>
            <w:lang w:val="fr-FR"/>
          </w:rPr>
          <w:t xml:space="preserve"> tất cả</w:t>
        </w:r>
      </w:ins>
      <w:ins w:id="970" w:author="LENOVO" w:date="2024-12-18T23:50:00Z">
        <w:r>
          <w:rPr>
            <w:i/>
            <w:sz w:val="26"/>
            <w:lang w:val="fr-FR"/>
          </w:rPr>
          <w:t xml:space="preserve"> test với 0 errors</w:t>
        </w:r>
      </w:ins>
    </w:p>
    <w:p w14:paraId="0AC47DDC" w14:textId="2AC56806" w:rsidR="00BB60F2" w:rsidRDefault="005948BA" w:rsidP="00044E0A">
      <w:pPr>
        <w:pStyle w:val="Heading1"/>
        <w:rPr>
          <w:ins w:id="971" w:author="LENOVO" w:date="2024-12-18T23:57:00Z"/>
          <w:rFonts w:hint="eastAsia"/>
          <w:noProof/>
          <w:sz w:val="34"/>
          <w:lang w:val="fr-FR"/>
        </w:rPr>
      </w:pPr>
      <w:bookmarkStart w:id="972" w:name="_Toc181630612"/>
      <w:r w:rsidRPr="005A56F2">
        <w:rPr>
          <w:noProof/>
          <w:sz w:val="34"/>
          <w:lang w:val="fr-FR"/>
          <w:rPrChange w:id="973" w:author="LENOVO" w:date="2024-12-18T23:45:00Z">
            <w:rPr>
              <w:noProof/>
              <w:lang w:val="fr-FR"/>
            </w:rPr>
          </w:rPrChange>
        </w:rPr>
        <w:t>Tối</w:t>
      </w:r>
      <w:r w:rsidRPr="005A56F2">
        <w:rPr>
          <w:rFonts w:hint="eastAsia"/>
          <w:noProof/>
          <w:sz w:val="34"/>
          <w:lang w:val="fr-FR"/>
          <w:rPrChange w:id="974" w:author="LENOVO" w:date="2024-12-18T23:45:00Z">
            <w:rPr>
              <w:rFonts w:hint="eastAsia"/>
              <w:noProof/>
              <w:lang w:val="fr-FR"/>
            </w:rPr>
          </w:rPrChange>
        </w:rPr>
        <w:t xml:space="preserve"> </w:t>
      </w:r>
      <w:r w:rsidRPr="005A56F2">
        <w:rPr>
          <w:rFonts w:hint="cs"/>
          <w:noProof/>
          <w:sz w:val="34"/>
          <w:lang w:val="fr-FR"/>
          <w:rPrChange w:id="975" w:author="LENOVO" w:date="2024-12-18T23:45:00Z">
            <w:rPr>
              <w:rFonts w:hint="cs"/>
              <w:noProof/>
              <w:lang w:val="fr-FR"/>
            </w:rPr>
          </w:rPrChange>
        </w:rPr>
        <w:t>ư</w:t>
      </w:r>
      <w:r w:rsidRPr="005A56F2">
        <w:rPr>
          <w:rFonts w:hint="eastAsia"/>
          <w:noProof/>
          <w:sz w:val="34"/>
          <w:lang w:val="fr-FR"/>
          <w:rPrChange w:id="976" w:author="LENOVO" w:date="2024-12-18T23:45:00Z">
            <w:rPr>
              <w:rFonts w:hint="eastAsia"/>
              <w:noProof/>
              <w:lang w:val="fr-FR"/>
            </w:rPr>
          </w:rPrChange>
        </w:rPr>
        <w:t xml:space="preserve">u </w:t>
      </w:r>
      <w:r w:rsidRPr="005A56F2">
        <w:rPr>
          <w:noProof/>
          <w:sz w:val="34"/>
          <w:lang w:val="fr-FR"/>
          <w:rPrChange w:id="977" w:author="LENOVO" w:date="2024-12-18T23:45:00Z">
            <w:rPr>
              <w:noProof/>
              <w:lang w:val="fr-FR"/>
            </w:rPr>
          </w:rPrChange>
        </w:rPr>
        <w:t>thiết</w:t>
      </w:r>
      <w:r w:rsidRPr="005A56F2">
        <w:rPr>
          <w:rFonts w:hint="eastAsia"/>
          <w:noProof/>
          <w:sz w:val="34"/>
          <w:lang w:val="fr-FR"/>
          <w:rPrChange w:id="978" w:author="LENOVO" w:date="2024-12-18T23:45:00Z">
            <w:rPr>
              <w:rFonts w:hint="eastAsia"/>
              <w:noProof/>
              <w:lang w:val="fr-FR"/>
            </w:rPr>
          </w:rPrChange>
        </w:rPr>
        <w:t xml:space="preserve"> </w:t>
      </w:r>
      <w:r w:rsidRPr="005A56F2">
        <w:rPr>
          <w:noProof/>
          <w:sz w:val="34"/>
          <w:lang w:val="fr-FR"/>
          <w:rPrChange w:id="979" w:author="LENOVO" w:date="2024-12-18T23:45:00Z">
            <w:rPr>
              <w:noProof/>
              <w:lang w:val="fr-FR"/>
            </w:rPr>
          </w:rPrChange>
        </w:rPr>
        <w:t>kế</w:t>
      </w:r>
      <w:r w:rsidRPr="005A56F2">
        <w:rPr>
          <w:rFonts w:hint="eastAsia"/>
          <w:noProof/>
          <w:sz w:val="34"/>
          <w:lang w:val="fr-FR"/>
          <w:rPrChange w:id="980" w:author="LENOVO" w:date="2024-12-18T23:45:00Z">
            <w:rPr>
              <w:rFonts w:hint="eastAsia"/>
              <w:noProof/>
              <w:lang w:val="fr-FR"/>
            </w:rPr>
          </w:rPrChange>
        </w:rPr>
        <w:t xml:space="preserve"> </w:t>
      </w:r>
      <w:r w:rsidRPr="005A56F2">
        <w:rPr>
          <w:rFonts w:hint="cs"/>
          <w:noProof/>
          <w:sz w:val="34"/>
          <w:lang w:val="fr-FR"/>
          <w:rPrChange w:id="981" w:author="LENOVO" w:date="2024-12-18T23:45:00Z">
            <w:rPr>
              <w:rFonts w:hint="cs"/>
              <w:noProof/>
              <w:lang w:val="fr-FR"/>
            </w:rPr>
          </w:rPrChange>
        </w:rPr>
        <w:t>đ</w:t>
      </w:r>
      <w:r w:rsidRPr="005A56F2">
        <w:rPr>
          <w:noProof/>
          <w:sz w:val="34"/>
          <w:lang w:val="fr-FR"/>
          <w:rPrChange w:id="982" w:author="LENOVO" w:date="2024-12-18T23:45:00Z">
            <w:rPr>
              <w:noProof/>
              <w:lang w:val="fr-FR"/>
            </w:rPr>
          </w:rPrChange>
        </w:rPr>
        <w:t>ể</w:t>
      </w:r>
      <w:r w:rsidRPr="005A56F2">
        <w:rPr>
          <w:rFonts w:hint="eastAsia"/>
          <w:noProof/>
          <w:sz w:val="34"/>
          <w:lang w:val="fr-FR"/>
          <w:rPrChange w:id="983" w:author="LENOVO" w:date="2024-12-18T23:45:00Z">
            <w:rPr>
              <w:rFonts w:hint="eastAsia"/>
              <w:noProof/>
              <w:lang w:val="fr-FR"/>
            </w:rPr>
          </w:rPrChange>
        </w:rPr>
        <w:t xml:space="preserve"> nâng cao </w:t>
      </w:r>
      <w:r w:rsidRPr="005A56F2">
        <w:rPr>
          <w:noProof/>
          <w:sz w:val="34"/>
          <w:lang w:val="fr-FR"/>
          <w:rPrChange w:id="984" w:author="LENOVO" w:date="2024-12-18T23:45:00Z">
            <w:rPr>
              <w:noProof/>
              <w:lang w:val="fr-FR"/>
            </w:rPr>
          </w:rPrChange>
        </w:rPr>
        <w:t>hiệu</w:t>
      </w:r>
      <w:r w:rsidRPr="005A56F2">
        <w:rPr>
          <w:rFonts w:hint="eastAsia"/>
          <w:noProof/>
          <w:sz w:val="34"/>
          <w:lang w:val="fr-FR"/>
          <w:rPrChange w:id="985" w:author="LENOVO" w:date="2024-12-18T23:45:00Z">
            <w:rPr>
              <w:rFonts w:hint="eastAsia"/>
              <w:noProof/>
              <w:lang w:val="fr-FR"/>
            </w:rPr>
          </w:rPrChange>
        </w:rPr>
        <w:t xml:space="preserve"> n</w:t>
      </w:r>
      <w:r w:rsidRPr="005A56F2">
        <w:rPr>
          <w:rFonts w:hint="cs"/>
          <w:noProof/>
          <w:sz w:val="34"/>
          <w:lang w:val="fr-FR"/>
          <w:rPrChange w:id="986" w:author="LENOVO" w:date="2024-12-18T23:45:00Z">
            <w:rPr>
              <w:rFonts w:hint="cs"/>
              <w:noProof/>
              <w:lang w:val="fr-FR"/>
            </w:rPr>
          </w:rPrChange>
        </w:rPr>
        <w:t>ă</w:t>
      </w:r>
      <w:r w:rsidRPr="005A56F2">
        <w:rPr>
          <w:rFonts w:hint="eastAsia"/>
          <w:noProof/>
          <w:sz w:val="34"/>
          <w:lang w:val="fr-FR"/>
          <w:rPrChange w:id="987" w:author="LENOVO" w:date="2024-12-18T23:45:00Z">
            <w:rPr>
              <w:rFonts w:hint="eastAsia"/>
              <w:noProof/>
              <w:lang w:val="fr-FR"/>
            </w:rPr>
          </w:rPrChange>
        </w:rPr>
        <w:t>ng</w:t>
      </w:r>
      <w:bookmarkEnd w:id="972"/>
    </w:p>
    <w:p w14:paraId="723466D3" w14:textId="6C0BEBCF" w:rsidR="00F64784" w:rsidRDefault="00F64784">
      <w:pPr>
        <w:rPr>
          <w:ins w:id="988" w:author="LENOVO" w:date="2024-12-19T00:33:00Z"/>
          <w:rFonts w:hint="eastAsia"/>
          <w:lang w:val="fr-FR"/>
        </w:rPr>
        <w:pPrChange w:id="989" w:author="LENOVO" w:date="2024-12-18T23:57:00Z">
          <w:pPr>
            <w:pStyle w:val="Heading1"/>
          </w:pPr>
        </w:pPrChange>
      </w:pPr>
      <w:ins w:id="990" w:author="LENOVO" w:date="2024-12-18T23:57:00Z">
        <w:r>
          <w:rPr>
            <w:lang w:val="fr-FR"/>
          </w:rPr>
          <w:t>Để</w:t>
        </w:r>
      </w:ins>
      <w:ins w:id="991" w:author="LENOVO" w:date="2024-12-18T23:58:00Z">
        <w:r>
          <w:rPr>
            <w:lang w:val="fr-FR"/>
          </w:rPr>
          <w:t xml:space="preserve"> nâng cao hiệu năng thiết kế phần cứng cho khối nhân chập 2D, nhóm </w:t>
        </w:r>
      </w:ins>
      <w:ins w:id="992" w:author="LENOVO" w:date="2024-12-19T00:00:00Z">
        <w:r>
          <w:rPr>
            <w:lang w:val="fr-FR"/>
          </w:rPr>
          <w:t>áp dụng một số dẫn hướng (directives) như sau :</w:t>
        </w:r>
      </w:ins>
    </w:p>
    <w:p w14:paraId="206249BB" w14:textId="0C1FBEEA" w:rsidR="0068620A" w:rsidRDefault="006C562D">
      <w:pPr>
        <w:rPr>
          <w:ins w:id="993" w:author="LENOVO" w:date="2024-12-19T00:33:00Z"/>
          <w:rFonts w:hint="eastAsia"/>
          <w:lang w:val="fr-FR"/>
        </w:rPr>
        <w:pPrChange w:id="994" w:author="LENOVO" w:date="2024-12-18T23:57:00Z">
          <w:pPr>
            <w:pStyle w:val="Heading1"/>
          </w:pPr>
        </w:pPrChange>
      </w:pPr>
      <w:ins w:id="995" w:author="LENOVO" w:date="2024-12-19T02:13:00Z">
        <w:r w:rsidRPr="006C562D">
          <w:rPr>
            <w:noProof/>
          </w:rPr>
          <w:lastRenderedPageBreak/>
          <w:drawing>
            <wp:inline distT="0" distB="0" distL="0" distR="0" wp14:anchorId="38EBD13A" wp14:editId="79583923">
              <wp:extent cx="5805170" cy="28054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170" cy="2805430"/>
                      </a:xfrm>
                      <a:prstGeom prst="rect">
                        <a:avLst/>
                      </a:prstGeom>
                    </pic:spPr>
                  </pic:pic>
                </a:graphicData>
              </a:graphic>
            </wp:inline>
          </w:drawing>
        </w:r>
      </w:ins>
    </w:p>
    <w:p w14:paraId="674D87F2" w14:textId="0EDF941E" w:rsidR="0068620A" w:rsidRPr="0068620A" w:rsidRDefault="0068620A">
      <w:pPr>
        <w:jc w:val="center"/>
        <w:rPr>
          <w:ins w:id="996" w:author="LENOVO" w:date="2024-12-19T00:19:00Z"/>
          <w:rFonts w:hint="eastAsia"/>
          <w:i/>
          <w:lang w:val="fr-FR"/>
          <w:rPrChange w:id="997" w:author="LENOVO" w:date="2024-12-19T00:34:00Z">
            <w:rPr>
              <w:ins w:id="998" w:author="LENOVO" w:date="2024-12-19T00:19:00Z"/>
              <w:rFonts w:hint="eastAsia"/>
              <w:lang w:val="fr-FR"/>
            </w:rPr>
          </w:rPrChange>
        </w:rPr>
        <w:pPrChange w:id="999" w:author="LENOVO" w:date="2024-12-19T00:34:00Z">
          <w:pPr>
            <w:pStyle w:val="Heading1"/>
          </w:pPr>
        </w:pPrChange>
      </w:pPr>
      <w:ins w:id="1000" w:author="LENOVO" w:date="2024-12-19T00:34:00Z">
        <w:r>
          <w:rPr>
            <w:i/>
            <w:lang w:val="fr-FR"/>
          </w:rPr>
          <w:t>Ảnh mã nguồn C (sau khi áp dụng dẫn hướng)</w:t>
        </w:r>
      </w:ins>
    </w:p>
    <w:p w14:paraId="12B892AF" w14:textId="563F6BA4" w:rsidR="00D1775A" w:rsidRDefault="00D1775A">
      <w:pPr>
        <w:rPr>
          <w:ins w:id="1001" w:author="LENOVO" w:date="2024-12-19T00:20:00Z"/>
          <w:rFonts w:hint="eastAsia"/>
          <w:lang w:val="fr-FR"/>
        </w:rPr>
        <w:pPrChange w:id="1002" w:author="LENOVO" w:date="2024-12-19T00:20:00Z">
          <w:pPr>
            <w:pStyle w:val="Heading1"/>
          </w:pPr>
        </w:pPrChange>
      </w:pPr>
      <w:ins w:id="1003" w:author="LENOVO" w:date="2024-12-19T00:19:00Z">
        <w:r>
          <w:rPr>
            <w:lang w:val="fr-FR"/>
          </w:rPr>
          <w:t xml:space="preserve">1. </w:t>
        </w:r>
      </w:ins>
      <w:ins w:id="1004" w:author="LENOVO" w:date="2024-12-19T00:23:00Z">
        <w:r>
          <w:rPr>
            <w:lang w:val="fr-FR"/>
          </w:rPr>
          <w:t xml:space="preserve"> Chia mảng </w:t>
        </w:r>
      </w:ins>
      <w:ins w:id="1005" w:author="LENOVO" w:date="2024-12-19T00:26:00Z">
        <w:r w:rsidRPr="00D1775A">
          <w:rPr>
            <w:rFonts w:ascii="Consolas" w:eastAsia="Times New Roman" w:hAnsi="Consolas"/>
            <w:color w:val="E50000"/>
            <w:sz w:val="21"/>
            <w:szCs w:val="21"/>
          </w:rPr>
          <w:t>kernel</w:t>
        </w:r>
      </w:ins>
      <w:ins w:id="1006" w:author="LENOVO" w:date="2024-12-19T02:15:00Z">
        <w:r w:rsidR="006C562D">
          <w:rPr>
            <w:rFonts w:ascii="Consolas" w:eastAsia="Times New Roman" w:hAnsi="Consolas"/>
            <w:color w:val="E50000"/>
            <w:sz w:val="21"/>
            <w:szCs w:val="21"/>
          </w:rPr>
          <w:t>, out</w:t>
        </w:r>
        <w:r w:rsidR="006C562D" w:rsidRPr="00D1775A">
          <w:rPr>
            <w:rFonts w:ascii="Consolas" w:eastAsia="Times New Roman" w:hAnsi="Consolas"/>
            <w:color w:val="E50000"/>
            <w:sz w:val="21"/>
            <w:szCs w:val="21"/>
          </w:rPr>
          <w:t>put</w:t>
        </w:r>
      </w:ins>
      <w:ins w:id="1007" w:author="LENOVO" w:date="2024-12-19T00:26:00Z">
        <w:r>
          <w:rPr>
            <w:lang w:val="fr-FR"/>
          </w:rPr>
          <w:t xml:space="preserve"> </w:t>
        </w:r>
      </w:ins>
      <w:ins w:id="1008" w:author="LENOVO" w:date="2024-12-19T00:24:00Z">
        <w:r>
          <w:rPr>
            <w:lang w:val="fr-FR"/>
          </w:rPr>
          <w:t xml:space="preserve">và </w:t>
        </w:r>
      </w:ins>
      <w:ins w:id="1009" w:author="LENOVO" w:date="2024-12-19T00:26:00Z">
        <w:r w:rsidRPr="00D1775A">
          <w:rPr>
            <w:rFonts w:ascii="Consolas" w:eastAsia="Times New Roman" w:hAnsi="Consolas"/>
            <w:color w:val="E50000"/>
            <w:sz w:val="21"/>
            <w:szCs w:val="21"/>
          </w:rPr>
          <w:t>input</w:t>
        </w:r>
        <w:r>
          <w:rPr>
            <w:lang w:val="fr-FR"/>
          </w:rPr>
          <w:t xml:space="preserve"> </w:t>
        </w:r>
      </w:ins>
      <w:ins w:id="1010" w:author="LENOVO" w:date="2024-12-19T00:24:00Z">
        <w:r>
          <w:rPr>
            <w:lang w:val="fr-FR"/>
          </w:rPr>
          <w:t>thành các phần tử độc lập, mỗi phần tử được lưu riên</w:t>
        </w:r>
      </w:ins>
      <w:ins w:id="1011" w:author="LENOVO" w:date="2024-12-19T00:25:00Z">
        <w:r>
          <w:rPr>
            <w:lang w:val="fr-FR"/>
          </w:rPr>
          <w:t>g</w:t>
        </w:r>
      </w:ins>
      <w:ins w:id="1012" w:author="LENOVO" w:date="2024-12-19T00:24:00Z">
        <w:r>
          <w:rPr>
            <w:lang w:val="fr-FR"/>
          </w:rPr>
          <w:t xml:space="preserve"> biệt</w:t>
        </w:r>
      </w:ins>
      <w:ins w:id="1013" w:author="LENOVO" w:date="2024-12-19T00:25:00Z">
        <w:r>
          <w:rPr>
            <w:lang w:val="fr-FR"/>
          </w:rPr>
          <w:t xml:space="preserve"> thay vì cùng trong một khối bộ nhớ</w:t>
        </w:r>
      </w:ins>
      <w:ins w:id="1014" w:author="LENOVO" w:date="2024-12-19T02:15:00Z">
        <w:r w:rsidR="006C562D">
          <w:rPr>
            <w:lang w:val="fr-FR"/>
          </w:rPr>
          <w:t>.</w:t>
        </w:r>
      </w:ins>
    </w:p>
    <w:p w14:paraId="252F7AA6" w14:textId="77777777" w:rsidR="00D1775A" w:rsidRPr="00D1775A" w:rsidRDefault="00D1775A" w:rsidP="00D1775A">
      <w:pPr>
        <w:shd w:val="clear" w:color="auto" w:fill="FFFFFF"/>
        <w:spacing w:before="0" w:line="285" w:lineRule="atLeast"/>
        <w:jc w:val="left"/>
        <w:rPr>
          <w:ins w:id="1015" w:author="LENOVO" w:date="2024-12-19T00:21:00Z"/>
          <w:rFonts w:ascii="Consolas" w:eastAsia="Times New Roman" w:hAnsi="Consolas"/>
          <w:color w:val="3B3B3B"/>
          <w:sz w:val="21"/>
          <w:szCs w:val="21"/>
        </w:rPr>
      </w:pPr>
      <w:ins w:id="1016" w:author="LENOVO" w:date="2024-12-19T00:21: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kernel</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2981088D" w14:textId="03DFFD74" w:rsidR="00D1775A" w:rsidRDefault="00D1775A" w:rsidP="00D1775A">
      <w:pPr>
        <w:shd w:val="clear" w:color="auto" w:fill="FFFFFF"/>
        <w:spacing w:before="0" w:line="285" w:lineRule="atLeast"/>
        <w:jc w:val="left"/>
        <w:rPr>
          <w:ins w:id="1017" w:author="LENOVO" w:date="2024-12-19T02:13:00Z"/>
          <w:rFonts w:ascii="Consolas" w:eastAsia="Times New Roman" w:hAnsi="Consolas"/>
          <w:color w:val="098658"/>
          <w:sz w:val="21"/>
          <w:szCs w:val="21"/>
        </w:rPr>
      </w:pPr>
      <w:ins w:id="1018" w:author="LENOVO" w:date="2024-12-19T00:21: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input</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430B01C3" w14:textId="2406923E" w:rsidR="006C562D" w:rsidRPr="00D1775A" w:rsidRDefault="006C562D">
      <w:pPr>
        <w:shd w:val="clear" w:color="auto" w:fill="FFFFFF"/>
        <w:spacing w:before="0" w:line="285" w:lineRule="atLeast"/>
        <w:ind w:firstLine="708"/>
        <w:jc w:val="left"/>
        <w:rPr>
          <w:ins w:id="1019" w:author="LENOVO" w:date="2024-12-19T00:21:00Z"/>
          <w:rFonts w:ascii="Consolas" w:eastAsia="Times New Roman" w:hAnsi="Consolas"/>
          <w:color w:val="3B3B3B"/>
          <w:sz w:val="21"/>
          <w:szCs w:val="21"/>
        </w:rPr>
        <w:pPrChange w:id="1020" w:author="LENOVO" w:date="2024-12-19T02:14:00Z">
          <w:pPr>
            <w:shd w:val="clear" w:color="auto" w:fill="FFFFFF"/>
            <w:spacing w:before="0" w:line="285" w:lineRule="atLeast"/>
            <w:jc w:val="left"/>
          </w:pPr>
        </w:pPrChange>
      </w:pPr>
      <w:ins w:id="1021" w:author="LENOVO" w:date="2024-12-19T02:13:00Z">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ARRAY_PARTITION</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variable</w:t>
        </w:r>
        <w:r w:rsidRPr="00D1775A">
          <w:rPr>
            <w:rFonts w:ascii="Consolas" w:eastAsia="Times New Roman" w:hAnsi="Consolas"/>
            <w:color w:val="0000FF"/>
            <w:sz w:val="21"/>
            <w:szCs w:val="21"/>
          </w:rPr>
          <w:t>=</w:t>
        </w:r>
        <w:r w:rsidRPr="00D1775A">
          <w:rPr>
            <w:rFonts w:ascii="Consolas" w:eastAsia="Times New Roman" w:hAnsi="Consolas"/>
            <w:color w:val="E50000"/>
            <w:sz w:val="21"/>
            <w:szCs w:val="21"/>
          </w:rPr>
          <w:t>input</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complete</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dim</w:t>
        </w:r>
        <w:r w:rsidRPr="00D1775A">
          <w:rPr>
            <w:rFonts w:ascii="Consolas" w:eastAsia="Times New Roman" w:hAnsi="Consolas"/>
            <w:color w:val="0000FF"/>
            <w:sz w:val="21"/>
            <w:szCs w:val="21"/>
          </w:rPr>
          <w:t>=</w:t>
        </w:r>
        <w:r w:rsidRPr="00D1775A">
          <w:rPr>
            <w:rFonts w:ascii="Consolas" w:eastAsia="Times New Roman" w:hAnsi="Consolas"/>
            <w:color w:val="098658"/>
            <w:sz w:val="21"/>
            <w:szCs w:val="21"/>
          </w:rPr>
          <w:t>0</w:t>
        </w:r>
      </w:ins>
    </w:p>
    <w:p w14:paraId="6F528168" w14:textId="170899B5" w:rsidR="00F64784" w:rsidRPr="00D1775A" w:rsidRDefault="00D1775A">
      <w:pPr>
        <w:pStyle w:val="ListParagraph"/>
        <w:numPr>
          <w:ilvl w:val="0"/>
          <w:numId w:val="10"/>
        </w:numPr>
        <w:rPr>
          <w:rFonts w:hint="eastAsia"/>
          <w:lang w:val="fr-FR"/>
          <w:rPrChange w:id="1022" w:author="LENOVO" w:date="2024-12-19T00:25:00Z">
            <w:rPr>
              <w:rFonts w:hint="eastAsia"/>
              <w:noProof/>
              <w:lang w:val="fr-FR"/>
            </w:rPr>
          </w:rPrChange>
        </w:rPr>
        <w:pPrChange w:id="1023" w:author="LENOVO" w:date="2024-12-19T00:25:00Z">
          <w:pPr>
            <w:pStyle w:val="Heading1"/>
          </w:pPr>
        </w:pPrChange>
      </w:pPr>
      <w:ins w:id="1024" w:author="LENOVO" w:date="2024-12-19T00:25:00Z">
        <w:r>
          <w:rPr>
            <w:lang w:val="fr-FR"/>
          </w:rPr>
          <w:t>Cho phép truy cập đồng thời vào các phần tử của mảng</w:t>
        </w:r>
      </w:ins>
      <w:ins w:id="1025" w:author="LENOVO" w:date="2024-12-19T00:26:00Z">
        <w:r>
          <w:rPr>
            <w:lang w:val="fr-FR"/>
          </w:rPr>
          <w:t xml:space="preserve"> =&gt; Cho phép áp dụng unroll để tính chập</w:t>
        </w:r>
      </w:ins>
    </w:p>
    <w:p w14:paraId="2C08FD4D" w14:textId="216B557F" w:rsidR="004F0EDA" w:rsidRDefault="00D1775A" w:rsidP="004F0EDA">
      <w:pPr>
        <w:rPr>
          <w:ins w:id="1026" w:author="LENOVO" w:date="2024-12-19T00:27:00Z"/>
          <w:rFonts w:hint="eastAsia"/>
          <w:sz w:val="26"/>
          <w:lang w:val="en-GB"/>
        </w:rPr>
      </w:pPr>
      <w:ins w:id="1027" w:author="LENOVO" w:date="2024-12-19T00:26:00Z">
        <w:r>
          <w:rPr>
            <w:sz w:val="26"/>
            <w:lang w:val="en-GB"/>
          </w:rPr>
          <w:t xml:space="preserve">2. </w:t>
        </w:r>
      </w:ins>
      <w:ins w:id="1028" w:author="LENOVO" w:date="2024-12-19T00:27:00Z">
        <w:r>
          <w:rPr>
            <w:sz w:val="26"/>
            <w:lang w:val="en-GB"/>
          </w:rPr>
          <w:t>Sử dụ</w:t>
        </w:r>
        <w:r w:rsidR="0068620A">
          <w:rPr>
            <w:sz w:val="26"/>
            <w:lang w:val="en-GB"/>
          </w:rPr>
          <w:t xml:space="preserve">ng pipeline </w:t>
        </w:r>
      </w:ins>
      <w:ins w:id="1029" w:author="LENOVO" w:date="2024-12-19T00:29:00Z">
        <w:r w:rsidR="0068620A">
          <w:rPr>
            <w:sz w:val="26"/>
            <w:lang w:val="en-GB"/>
          </w:rPr>
          <w:t>cho vòng lặp</w:t>
        </w:r>
      </w:ins>
      <w:ins w:id="1030" w:author="LENOVO" w:date="2024-12-19T00:30:00Z">
        <w:r w:rsidR="0068620A">
          <w:rPr>
            <w:sz w:val="26"/>
            <w:lang w:val="en-GB"/>
          </w:rPr>
          <w:t xml:space="preserve"> </w:t>
        </w:r>
        <w:r w:rsidR="0068620A">
          <w:rPr>
            <w:rFonts w:ascii="Consolas" w:eastAsia="Times New Roman" w:hAnsi="Consolas"/>
            <w:color w:val="E50000"/>
            <w:sz w:val="21"/>
            <w:szCs w:val="21"/>
          </w:rPr>
          <w:t>x</w:t>
        </w:r>
      </w:ins>
      <w:ins w:id="1031" w:author="LENOVO" w:date="2024-12-19T00:29:00Z">
        <w:r w:rsidR="0068620A">
          <w:rPr>
            <w:sz w:val="26"/>
            <w:lang w:val="en-GB"/>
          </w:rPr>
          <w:t xml:space="preserve"> </w:t>
        </w:r>
      </w:ins>
      <w:ins w:id="1032" w:author="LENOVO" w:date="2024-12-19T00:30:00Z">
        <w:r w:rsidR="0068620A">
          <w:rPr>
            <w:sz w:val="26"/>
            <w:lang w:val="en-GB"/>
          </w:rPr>
          <w:t>để giảm độ trễ giữa các lần lặp</w:t>
        </w:r>
      </w:ins>
    </w:p>
    <w:p w14:paraId="055F5CE3" w14:textId="6B57CF7E" w:rsidR="0068620A" w:rsidRDefault="00D1775A" w:rsidP="00D1775A">
      <w:pPr>
        <w:shd w:val="clear" w:color="auto" w:fill="FFFFFF"/>
        <w:spacing w:before="0" w:line="285" w:lineRule="atLeast"/>
        <w:jc w:val="left"/>
        <w:rPr>
          <w:ins w:id="1033" w:author="LENOVO" w:date="2024-12-19T00:30:00Z"/>
          <w:rFonts w:ascii="Consolas" w:eastAsia="Times New Roman" w:hAnsi="Consolas"/>
          <w:color w:val="E50000"/>
          <w:sz w:val="21"/>
          <w:szCs w:val="21"/>
        </w:rPr>
      </w:pPr>
      <w:ins w:id="1034" w:author="LENOVO" w:date="2024-12-19T00:27:00Z">
        <w:r w:rsidRPr="00D1775A">
          <w:rPr>
            <w:rFonts w:ascii="Consolas" w:eastAsia="Times New Roman" w:hAnsi="Consolas"/>
            <w:color w:val="0000FF"/>
            <w:sz w:val="21"/>
            <w:szCs w:val="21"/>
          </w:rPr>
          <w:t xml:space="preserve">        </w:t>
        </w:r>
        <w:r w:rsidRPr="00D1775A">
          <w:rPr>
            <w:rFonts w:ascii="Consolas" w:eastAsia="Times New Roman" w:hAnsi="Consolas"/>
            <w:color w:val="AF00DB"/>
            <w:sz w:val="21"/>
            <w:szCs w:val="21"/>
          </w:rPr>
          <w:t>#pragma</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HLS</w:t>
        </w:r>
        <w:r w:rsidRPr="00D1775A">
          <w:rPr>
            <w:rFonts w:ascii="Consolas" w:eastAsia="Times New Roman" w:hAnsi="Consolas"/>
            <w:color w:val="0000FF"/>
            <w:sz w:val="21"/>
            <w:szCs w:val="21"/>
          </w:rPr>
          <w:t xml:space="preserve"> </w:t>
        </w:r>
        <w:r w:rsidRPr="00D1775A">
          <w:rPr>
            <w:rFonts w:ascii="Consolas" w:eastAsia="Times New Roman" w:hAnsi="Consolas"/>
            <w:color w:val="E50000"/>
            <w:sz w:val="21"/>
            <w:szCs w:val="21"/>
          </w:rPr>
          <w:t>PIPELINE</w:t>
        </w:r>
      </w:ins>
    </w:p>
    <w:p w14:paraId="22C000F9" w14:textId="7E4A3121" w:rsidR="0068620A" w:rsidRPr="0068620A" w:rsidRDefault="0068620A" w:rsidP="00D1775A">
      <w:pPr>
        <w:shd w:val="clear" w:color="auto" w:fill="FFFFFF"/>
        <w:spacing w:before="0" w:line="285" w:lineRule="atLeast"/>
        <w:jc w:val="left"/>
        <w:rPr>
          <w:ins w:id="1035" w:author="LENOVO" w:date="2024-12-19T00:27:00Z"/>
          <w:rFonts w:ascii="Consolas" w:eastAsia="Times New Roman" w:hAnsi="Consolas"/>
          <w:color w:val="E50000"/>
          <w:sz w:val="21"/>
          <w:szCs w:val="21"/>
          <w:rPrChange w:id="1036" w:author="LENOVO" w:date="2024-12-19T00:30:00Z">
            <w:rPr>
              <w:ins w:id="1037" w:author="LENOVO" w:date="2024-12-19T00:27:00Z"/>
              <w:rFonts w:ascii="Consolas" w:eastAsia="Times New Roman" w:hAnsi="Consolas"/>
              <w:color w:val="3B3B3B"/>
              <w:sz w:val="21"/>
              <w:szCs w:val="21"/>
            </w:rPr>
          </w:rPrChange>
        </w:rPr>
      </w:pPr>
    </w:p>
    <w:p w14:paraId="4DB21182" w14:textId="2F7C229B" w:rsidR="0068620A" w:rsidRDefault="0068620A" w:rsidP="0068620A">
      <w:pPr>
        <w:shd w:val="clear" w:color="auto" w:fill="FFFFFF"/>
        <w:spacing w:before="0" w:line="285" w:lineRule="atLeast"/>
        <w:jc w:val="left"/>
        <w:rPr>
          <w:ins w:id="1038" w:author="LENOVO" w:date="2024-12-19T00:32:00Z"/>
          <w:rFonts w:ascii="Consolas" w:eastAsia="Times New Roman" w:hAnsi="Consolas"/>
          <w:color w:val="0000FF"/>
          <w:sz w:val="21"/>
          <w:szCs w:val="21"/>
        </w:rPr>
      </w:pPr>
      <w:ins w:id="1039" w:author="LENOVO" w:date="2024-12-19T00:31:00Z">
        <w:r>
          <w:rPr>
            <w:sz w:val="26"/>
            <w:lang w:val="en-GB"/>
          </w:rPr>
          <w:t>3.</w:t>
        </w:r>
      </w:ins>
      <w:ins w:id="1040" w:author="LENOVO" w:date="2024-12-19T00:32:00Z">
        <w:r>
          <w:rPr>
            <w:sz w:val="26"/>
            <w:lang w:val="en-GB"/>
          </w:rPr>
          <w:t xml:space="preserve"> Sử dụng unroll cho hai vòng lặp đ</w:t>
        </w:r>
      </w:ins>
      <w:ins w:id="1041" w:author="LENOVO" w:date="2024-12-19T00:34:00Z">
        <w:r>
          <w:rPr>
            <w:sz w:val="26"/>
            <w:lang w:val="en-GB"/>
          </w:rPr>
          <w:t xml:space="preserve">ể cho phép thực thi </w:t>
        </w:r>
      </w:ins>
      <w:ins w:id="1042" w:author="LENOVO" w:date="2024-12-19T00:35:00Z">
        <w:r>
          <w:rPr>
            <w:sz w:val="26"/>
            <w:lang w:val="en-GB"/>
          </w:rPr>
          <w:t>song song bước tính nhân chập</w:t>
        </w:r>
      </w:ins>
      <w:ins w:id="1043" w:author="LENOVO" w:date="2024-12-19T00:36:00Z">
        <w:r>
          <w:rPr>
            <w:sz w:val="26"/>
            <w:lang w:val="en-GB"/>
          </w:rPr>
          <w:t xml:space="preserve"> của từng vị trí ảnh.</w:t>
        </w:r>
      </w:ins>
    </w:p>
    <w:p w14:paraId="131E5D47" w14:textId="74B74AB6" w:rsidR="0068620A" w:rsidRPr="00C20A66" w:rsidRDefault="0068620A">
      <w:pPr>
        <w:shd w:val="clear" w:color="auto" w:fill="FFFFFF"/>
        <w:spacing w:before="0" w:line="285" w:lineRule="atLeast"/>
        <w:ind w:firstLine="708"/>
        <w:jc w:val="left"/>
        <w:rPr>
          <w:ins w:id="1044" w:author="LENOVO" w:date="2024-12-19T00:32:00Z"/>
          <w:rFonts w:ascii="Consolas" w:eastAsia="Times New Roman" w:hAnsi="Consolas"/>
          <w:color w:val="E50000"/>
          <w:sz w:val="21"/>
          <w:szCs w:val="21"/>
          <w:rPrChange w:id="1045" w:author="LENOVO" w:date="2024-12-19T00:39:00Z">
            <w:rPr>
              <w:ins w:id="1046" w:author="LENOVO" w:date="2024-12-19T00:32:00Z"/>
              <w:rFonts w:ascii="Consolas" w:eastAsia="Times New Roman" w:hAnsi="Consolas"/>
              <w:color w:val="3B3B3B"/>
              <w:sz w:val="21"/>
              <w:szCs w:val="21"/>
            </w:rPr>
          </w:rPrChange>
        </w:rPr>
        <w:pPrChange w:id="1047" w:author="LENOVO" w:date="2024-12-19T00:39:00Z">
          <w:pPr>
            <w:shd w:val="clear" w:color="auto" w:fill="FFFFFF"/>
            <w:spacing w:before="0" w:line="285" w:lineRule="atLeast"/>
            <w:jc w:val="left"/>
          </w:pPr>
        </w:pPrChange>
      </w:pPr>
      <w:ins w:id="1048" w:author="LENOVO" w:date="2024-12-19T00:32:00Z">
        <w:r w:rsidRPr="0068620A">
          <w:rPr>
            <w:rFonts w:ascii="Consolas" w:eastAsia="Times New Roman" w:hAnsi="Consolas"/>
            <w:color w:val="AF00DB"/>
            <w:sz w:val="21"/>
            <w:szCs w:val="21"/>
          </w:rPr>
          <w:t>#pragma</w:t>
        </w:r>
        <w:r w:rsidRPr="0068620A">
          <w:rPr>
            <w:rFonts w:ascii="Consolas" w:eastAsia="Times New Roman" w:hAnsi="Consolas"/>
            <w:color w:val="0000FF"/>
            <w:sz w:val="21"/>
            <w:szCs w:val="21"/>
          </w:rPr>
          <w:t xml:space="preserve"> </w:t>
        </w:r>
        <w:r w:rsidRPr="0068620A">
          <w:rPr>
            <w:rFonts w:ascii="Consolas" w:eastAsia="Times New Roman" w:hAnsi="Consolas"/>
            <w:color w:val="E50000"/>
            <w:sz w:val="21"/>
            <w:szCs w:val="21"/>
          </w:rPr>
          <w:t>HLS</w:t>
        </w:r>
        <w:r w:rsidRPr="0068620A">
          <w:rPr>
            <w:rFonts w:ascii="Consolas" w:eastAsia="Times New Roman" w:hAnsi="Consolas"/>
            <w:color w:val="0000FF"/>
            <w:sz w:val="21"/>
            <w:szCs w:val="21"/>
          </w:rPr>
          <w:t xml:space="preserve"> </w:t>
        </w:r>
        <w:r w:rsidRPr="0068620A">
          <w:rPr>
            <w:rFonts w:ascii="Consolas" w:eastAsia="Times New Roman" w:hAnsi="Consolas"/>
            <w:color w:val="E50000"/>
            <w:sz w:val="21"/>
            <w:szCs w:val="21"/>
          </w:rPr>
          <w:t>UNROLL</w:t>
        </w:r>
      </w:ins>
    </w:p>
    <w:p w14:paraId="3B1DFDCE" w14:textId="5B6A9C92" w:rsidR="00D1775A" w:rsidDel="00C20A66" w:rsidRDefault="00D1775A">
      <w:pPr>
        <w:jc w:val="center"/>
        <w:rPr>
          <w:del w:id="1049" w:author="LENOVO" w:date="2024-12-19T00:40:00Z"/>
          <w:rFonts w:hint="eastAsia"/>
          <w:sz w:val="26"/>
          <w:lang w:val="en-GB"/>
        </w:rPr>
        <w:pPrChange w:id="1050" w:author="LENOVO" w:date="2024-12-19T00:40:00Z">
          <w:pPr>
            <w:pStyle w:val="Heading1"/>
          </w:pPr>
        </w:pPrChange>
      </w:pPr>
    </w:p>
    <w:p w14:paraId="547E7B6D" w14:textId="59CE4B72" w:rsidR="00C20A66" w:rsidRPr="00C20A66" w:rsidRDefault="00C20A66">
      <w:pPr>
        <w:jc w:val="center"/>
        <w:rPr>
          <w:ins w:id="1051" w:author="LENOVO" w:date="2024-12-19T00:39:00Z"/>
          <w:rFonts w:hint="eastAsia"/>
          <w:noProof/>
          <w:lang w:val="en-GB"/>
          <w:rPrChange w:id="1052" w:author="LENOVO" w:date="2024-12-19T00:40:00Z">
            <w:rPr>
              <w:ins w:id="1053" w:author="LENOVO" w:date="2024-12-19T00:39:00Z"/>
              <w:rFonts w:hint="eastAsia"/>
              <w:noProof/>
              <w:sz w:val="34"/>
              <w:lang w:val="en-GB"/>
            </w:rPr>
          </w:rPrChange>
        </w:rPr>
        <w:pPrChange w:id="1054" w:author="LENOVO" w:date="2024-12-19T00:40:00Z">
          <w:pPr>
            <w:pStyle w:val="Heading1"/>
          </w:pPr>
        </w:pPrChange>
      </w:pPr>
      <w:bookmarkStart w:id="1055" w:name="_Toc181630613"/>
    </w:p>
    <w:p w14:paraId="6FEA4DEF" w14:textId="257F9FAC" w:rsidR="0009504A" w:rsidRDefault="0009504A" w:rsidP="00B66CD3">
      <w:pPr>
        <w:pStyle w:val="Heading1"/>
        <w:rPr>
          <w:ins w:id="1056" w:author="LENOVO" w:date="2024-12-19T00:55:00Z"/>
          <w:rFonts w:hint="eastAsia"/>
          <w:noProof/>
          <w:sz w:val="34"/>
          <w:lang w:val="en-GB"/>
        </w:rPr>
      </w:pPr>
      <w:r w:rsidRPr="005A56F2">
        <w:rPr>
          <w:rFonts w:hint="eastAsia"/>
          <w:noProof/>
          <w:sz w:val="34"/>
          <w:lang w:val="en-GB"/>
          <w:rPrChange w:id="1057" w:author="LENOVO" w:date="2024-12-18T23:45:00Z">
            <w:rPr>
              <w:rFonts w:hint="eastAsia"/>
              <w:noProof/>
              <w:lang w:val="en-GB"/>
            </w:rPr>
          </w:rPrChange>
        </w:rPr>
        <w:t xml:space="preserve">Mô </w:t>
      </w:r>
      <w:r w:rsidRPr="005A56F2">
        <w:rPr>
          <w:noProof/>
          <w:sz w:val="34"/>
          <w:lang w:val="en-GB"/>
          <w:rPrChange w:id="1058" w:author="LENOVO" w:date="2024-12-18T23:45:00Z">
            <w:rPr>
              <w:noProof/>
              <w:lang w:val="en-GB"/>
            </w:rPr>
          </w:rPrChange>
        </w:rPr>
        <w:t>phỏng</w:t>
      </w:r>
      <w:r w:rsidR="00EB4A1A" w:rsidRPr="005A56F2">
        <w:rPr>
          <w:noProof/>
          <w:sz w:val="34"/>
          <w:lang w:val="en-GB"/>
          <w:rPrChange w:id="1059" w:author="LENOVO" w:date="2024-12-18T23:45:00Z">
            <w:rPr>
              <w:noProof/>
              <w:lang w:val="en-GB"/>
            </w:rPr>
          </w:rPrChange>
        </w:rPr>
        <w:t>/thực</w:t>
      </w:r>
      <w:r w:rsidR="00EB4A1A" w:rsidRPr="005A56F2">
        <w:rPr>
          <w:rFonts w:hint="eastAsia"/>
          <w:noProof/>
          <w:sz w:val="34"/>
          <w:lang w:val="en-GB"/>
          <w:rPrChange w:id="1060" w:author="LENOVO" w:date="2024-12-18T23:45:00Z">
            <w:rPr>
              <w:rFonts w:hint="eastAsia"/>
              <w:noProof/>
              <w:lang w:val="en-GB"/>
            </w:rPr>
          </w:rPrChange>
        </w:rPr>
        <w:t xml:space="preserve"> thi</w:t>
      </w:r>
      <w:r w:rsidRPr="005A56F2">
        <w:rPr>
          <w:rFonts w:hint="eastAsia"/>
          <w:noProof/>
          <w:sz w:val="34"/>
          <w:lang w:val="en-GB"/>
          <w:rPrChange w:id="1061" w:author="LENOVO" w:date="2024-12-18T23:45:00Z">
            <w:rPr>
              <w:rFonts w:hint="eastAsia"/>
              <w:noProof/>
              <w:lang w:val="en-GB"/>
            </w:rPr>
          </w:rPrChange>
        </w:rPr>
        <w:t xml:space="preserve"> và </w:t>
      </w:r>
      <w:r w:rsidRPr="005A56F2">
        <w:rPr>
          <w:rFonts w:hint="cs"/>
          <w:noProof/>
          <w:sz w:val="34"/>
          <w:lang w:val="en-GB"/>
          <w:rPrChange w:id="1062" w:author="LENOVO" w:date="2024-12-18T23:45:00Z">
            <w:rPr>
              <w:rFonts w:hint="cs"/>
              <w:noProof/>
              <w:lang w:val="en-GB"/>
            </w:rPr>
          </w:rPrChange>
        </w:rPr>
        <w:t>đ</w:t>
      </w:r>
      <w:r w:rsidRPr="005A56F2">
        <w:rPr>
          <w:rFonts w:hint="eastAsia"/>
          <w:noProof/>
          <w:sz w:val="34"/>
          <w:lang w:val="en-GB"/>
          <w:rPrChange w:id="1063" w:author="LENOVO" w:date="2024-12-18T23:45:00Z">
            <w:rPr>
              <w:rFonts w:hint="eastAsia"/>
              <w:noProof/>
              <w:lang w:val="en-GB"/>
            </w:rPr>
          </w:rPrChange>
        </w:rPr>
        <w:t>ánh giá</w:t>
      </w:r>
      <w:bookmarkEnd w:id="1055"/>
    </w:p>
    <w:p w14:paraId="2C1D3DB6" w14:textId="77D89081" w:rsidR="00C6128D" w:rsidRDefault="00C6128D">
      <w:pPr>
        <w:rPr>
          <w:ins w:id="1064" w:author="LENOVO" w:date="2024-12-19T00:57:00Z"/>
          <w:rFonts w:ascii="Times New Roman" w:eastAsia="Times New Roman" w:hAnsi="Times New Roman"/>
        </w:rPr>
        <w:pPrChange w:id="1065" w:author="LENOVO" w:date="2024-12-19T00:55:00Z">
          <w:pPr>
            <w:pStyle w:val="Heading1"/>
          </w:pPr>
        </w:pPrChange>
      </w:pPr>
      <w:ins w:id="1066" w:author="LENOVO" w:date="2024-12-19T00:55:00Z">
        <w:r>
          <w:rPr>
            <w:rFonts w:ascii="Times New Roman" w:eastAsia="Times New Roman" w:hAnsi="Times New Roman"/>
          </w:rPr>
          <w:t>Nhóm đã tiến hàn</w:t>
        </w:r>
      </w:ins>
      <w:ins w:id="1067" w:author="LENOVO" w:date="2024-12-19T00:56:00Z">
        <w:r>
          <w:rPr>
            <w:rFonts w:ascii="Times New Roman" w:eastAsia="Times New Roman" w:hAnsi="Times New Roman"/>
          </w:rPr>
          <w:t>h mô phỏng C (C s</w:t>
        </w:r>
        <w:bookmarkStart w:id="1068" w:name="_GoBack"/>
        <w:bookmarkEnd w:id="1068"/>
        <w:r>
          <w:rPr>
            <w:rFonts w:ascii="Times New Roman" w:eastAsia="Times New Roman" w:hAnsi="Times New Roman"/>
          </w:rPr>
          <w:t>imulation) và đồng mô phỏng C/RTL (C/RTL cosimulation) để kiểm tra tính đúng đắn của thiết kế. Kết quả mô phỏng cho thấy đầu ra từ mô h</w:t>
        </w:r>
      </w:ins>
      <w:ins w:id="1069" w:author="LENOVO" w:date="2024-12-19T00:57:00Z">
        <w:r>
          <w:rPr>
            <w:rFonts w:ascii="Times New Roman" w:eastAsia="Times New Roman" w:hAnsi="Times New Roman"/>
          </w:rPr>
          <w:t>ình C đúng với testbench và khớp hoàn toàn với đầu ra từ RTL. Không có lỗi xảy ra trong quá trình kiểm thử.</w:t>
        </w:r>
      </w:ins>
    </w:p>
    <w:p w14:paraId="22E48E5D" w14:textId="374C80D2" w:rsidR="007D0DDC" w:rsidRDefault="007D0DDC" w:rsidP="007D0DDC">
      <w:pPr>
        <w:jc w:val="center"/>
        <w:rPr>
          <w:ins w:id="1070" w:author="LENOVO" w:date="2024-12-19T01:00:00Z"/>
          <w:rFonts w:hint="eastAsia"/>
          <w:sz w:val="26"/>
          <w:lang w:val="en-GB"/>
        </w:rPr>
      </w:pPr>
      <w:ins w:id="1071" w:author="LENOVO" w:date="2024-12-19T01:01:00Z">
        <w:r w:rsidRPr="007D0DDC">
          <w:rPr>
            <w:noProof/>
            <w:sz w:val="26"/>
          </w:rPr>
          <w:lastRenderedPageBreak/>
          <w:drawing>
            <wp:inline distT="0" distB="0" distL="0" distR="0" wp14:anchorId="25334219" wp14:editId="09E54CF1">
              <wp:extent cx="2895600" cy="384169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435" cy="3857392"/>
                      </a:xfrm>
                      <a:prstGeom prst="rect">
                        <a:avLst/>
                      </a:prstGeom>
                    </pic:spPr>
                  </pic:pic>
                </a:graphicData>
              </a:graphic>
            </wp:inline>
          </w:drawing>
        </w:r>
      </w:ins>
      <w:ins w:id="1072" w:author="LENOVO" w:date="2024-12-19T02:19:00Z">
        <w:r w:rsidR="006C562D" w:rsidRPr="006C562D">
          <w:rPr>
            <w:noProof/>
          </w:rPr>
          <w:t xml:space="preserve"> </w:t>
        </w:r>
        <w:r w:rsidR="006C562D" w:rsidRPr="006C562D">
          <w:rPr>
            <w:noProof/>
            <w:sz w:val="26"/>
          </w:rPr>
          <w:drawing>
            <wp:inline distT="0" distB="0" distL="0" distR="0" wp14:anchorId="714667A0" wp14:editId="389189FF">
              <wp:extent cx="2813028" cy="38195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4171" cy="3834656"/>
                      </a:xfrm>
                      <a:prstGeom prst="rect">
                        <a:avLst/>
                      </a:prstGeom>
                    </pic:spPr>
                  </pic:pic>
                </a:graphicData>
              </a:graphic>
            </wp:inline>
          </w:drawing>
        </w:r>
      </w:ins>
    </w:p>
    <w:p w14:paraId="35364E9E" w14:textId="77777777" w:rsidR="007D0DDC" w:rsidRDefault="007D0DDC" w:rsidP="007D0DDC">
      <w:pPr>
        <w:jc w:val="center"/>
        <w:rPr>
          <w:ins w:id="1073" w:author="LENOVO" w:date="2024-12-19T01:00:00Z"/>
          <w:rFonts w:hint="eastAsia"/>
          <w:i/>
          <w:sz w:val="26"/>
          <w:lang w:val="en-GB"/>
        </w:rPr>
      </w:pPr>
      <w:ins w:id="1074" w:author="LENOVO" w:date="2024-12-19T01:00:00Z">
        <w:r>
          <w:rPr>
            <w:i/>
            <w:sz w:val="26"/>
            <w:lang w:val="en-GB"/>
          </w:rPr>
          <w:t>Kết quả tổng hợp trước và sau khi sử dụng dẫn hướng</w:t>
        </w:r>
      </w:ins>
    </w:p>
    <w:p w14:paraId="039712E2" w14:textId="797FD01F" w:rsidR="007D0DDC" w:rsidRDefault="007D0DDC" w:rsidP="007D0DDC">
      <w:pPr>
        <w:rPr>
          <w:ins w:id="1075" w:author="LENOVO" w:date="2024-12-19T01:01:00Z"/>
          <w:rFonts w:hint="eastAsia"/>
          <w:sz w:val="26"/>
          <w:lang w:val="en-GB"/>
        </w:rPr>
      </w:pPr>
      <w:ins w:id="1076" w:author="LENOVO" w:date="2024-12-19T01:00:00Z">
        <w:r>
          <w:rPr>
            <w:sz w:val="26"/>
            <w:lang w:val="en-GB"/>
          </w:rPr>
          <w:t xml:space="preserve">Việc áp dụng các dẫn hướng cho </w:t>
        </w:r>
        <w:r w:rsidRPr="00D1775A">
          <w:rPr>
            <w:rFonts w:ascii="Consolas" w:eastAsia="Times New Roman" w:hAnsi="Consolas"/>
            <w:color w:val="E50000"/>
            <w:sz w:val="21"/>
            <w:szCs w:val="21"/>
          </w:rPr>
          <w:t>ARRAY_PARTITION</w:t>
        </w:r>
        <w:r>
          <w:rPr>
            <w:sz w:val="26"/>
            <w:lang w:val="en-GB"/>
          </w:rPr>
          <w:t>,</w:t>
        </w:r>
        <w:r>
          <w:rPr>
            <w:rFonts w:ascii="Consolas" w:eastAsia="Times New Roman" w:hAnsi="Consolas"/>
            <w:color w:val="E50000"/>
            <w:sz w:val="21"/>
            <w:szCs w:val="21"/>
          </w:rPr>
          <w:t xml:space="preserve"> </w:t>
        </w:r>
        <w:r w:rsidRPr="00D1775A">
          <w:rPr>
            <w:rFonts w:ascii="Consolas" w:eastAsia="Times New Roman" w:hAnsi="Consolas"/>
            <w:color w:val="E50000"/>
            <w:sz w:val="21"/>
            <w:szCs w:val="21"/>
          </w:rPr>
          <w:t>PIPELINE</w:t>
        </w:r>
        <w:r>
          <w:rPr>
            <w:sz w:val="26"/>
            <w:lang w:val="en-GB"/>
          </w:rPr>
          <w:t xml:space="preserve"> và </w:t>
        </w:r>
        <w:r w:rsidRPr="0068620A">
          <w:rPr>
            <w:rFonts w:ascii="Consolas" w:eastAsia="Times New Roman" w:hAnsi="Consolas"/>
            <w:color w:val="E50000"/>
            <w:sz w:val="21"/>
            <w:szCs w:val="21"/>
          </w:rPr>
          <w:t>UNROLL</w:t>
        </w:r>
        <w:r>
          <w:rPr>
            <w:rFonts w:ascii="Consolas" w:eastAsia="Times New Roman" w:hAnsi="Consolas"/>
            <w:color w:val="E50000"/>
            <w:sz w:val="21"/>
            <w:szCs w:val="21"/>
          </w:rPr>
          <w:t xml:space="preserve"> </w:t>
        </w:r>
        <w:r>
          <w:rPr>
            <w:sz w:val="26"/>
            <w:lang w:val="en-GB"/>
          </w:rPr>
          <w:t xml:space="preserve">đã giúp giảm độ trễ trên testbench từ 403 xuống còn </w:t>
        </w:r>
      </w:ins>
      <w:ins w:id="1077" w:author="LENOVO" w:date="2024-12-19T02:19:00Z">
        <w:r w:rsidR="006C562D">
          <w:rPr>
            <w:sz w:val="26"/>
            <w:lang w:val="en-GB"/>
          </w:rPr>
          <w:t>7</w:t>
        </w:r>
      </w:ins>
      <w:ins w:id="1078" w:author="LENOVO" w:date="2024-12-19T01:00:00Z">
        <w:r>
          <w:rPr>
            <w:sz w:val="26"/>
            <w:lang w:val="en-GB"/>
          </w:rPr>
          <w:t xml:space="preserve"> chu kỳ xung nhịp. Tuy nhiên áp dụng song song hóa cũng dẫn đến sự tăng đáng kể trong tài nguyên sử dụng như</w:t>
        </w:r>
      </w:ins>
      <w:ins w:id="1079" w:author="LENOVO" w:date="2024-12-19T01:01:00Z">
        <w:r>
          <w:rPr>
            <w:sz w:val="26"/>
            <w:lang w:val="en-GB"/>
          </w:rPr>
          <w:t>:</w:t>
        </w:r>
      </w:ins>
    </w:p>
    <w:p w14:paraId="4F79B35A" w14:textId="627D0EBE" w:rsidR="007D0DDC" w:rsidRDefault="007D0DDC">
      <w:pPr>
        <w:pStyle w:val="ListParagraph"/>
        <w:numPr>
          <w:ilvl w:val="0"/>
          <w:numId w:val="8"/>
        </w:numPr>
        <w:rPr>
          <w:ins w:id="1080" w:author="LENOVO" w:date="2024-12-19T01:02:00Z"/>
          <w:rFonts w:hint="eastAsia"/>
          <w:sz w:val="26"/>
          <w:lang w:val="en-GB"/>
        </w:rPr>
        <w:pPrChange w:id="1081" w:author="LENOVO" w:date="2024-12-19T01:01:00Z">
          <w:pPr/>
        </w:pPrChange>
      </w:pPr>
      <w:ins w:id="1082" w:author="LENOVO" w:date="2024-12-19T01:00:00Z">
        <w:r w:rsidRPr="007D0DDC">
          <w:rPr>
            <w:rFonts w:hint="eastAsia"/>
            <w:sz w:val="26"/>
            <w:lang w:val="en-GB"/>
            <w:rPrChange w:id="1083" w:author="LENOVO" w:date="2024-12-19T01:01:00Z">
              <w:rPr>
                <w:rFonts w:hint="eastAsia"/>
                <w:lang w:val="en-GB"/>
              </w:rPr>
            </w:rPrChange>
          </w:rPr>
          <w:t xml:space="preserve"> Registers (</w:t>
        </w:r>
      </w:ins>
      <w:ins w:id="1084" w:author="LENOVO" w:date="2024-12-19T01:02:00Z">
        <w:r>
          <w:rPr>
            <w:sz w:val="26"/>
            <w:lang w:val="en-GB"/>
          </w:rPr>
          <w:t xml:space="preserve">tăng vì cần </w:t>
        </w:r>
      </w:ins>
      <w:ins w:id="1085" w:author="LENOVO" w:date="2024-12-19T01:00:00Z">
        <w:r w:rsidRPr="007D0DDC">
          <w:rPr>
            <w:rFonts w:hint="eastAsia"/>
            <w:sz w:val="26"/>
            <w:lang w:val="en-GB"/>
            <w:rPrChange w:id="1086" w:author="LENOVO" w:date="2024-12-19T01:01:00Z">
              <w:rPr>
                <w:rFonts w:hint="eastAsia"/>
                <w:lang w:val="en-GB"/>
              </w:rPr>
            </w:rPrChange>
          </w:rPr>
          <w:t>l</w:t>
        </w:r>
        <w:r w:rsidRPr="007D0DDC">
          <w:rPr>
            <w:rFonts w:hint="cs"/>
            <w:sz w:val="26"/>
            <w:lang w:val="en-GB"/>
            <w:rPrChange w:id="1087" w:author="LENOVO" w:date="2024-12-19T01:01:00Z">
              <w:rPr>
                <w:rFonts w:hint="cs"/>
                <w:lang w:val="en-GB"/>
              </w:rPr>
            </w:rPrChange>
          </w:rPr>
          <w:t>ư</w:t>
        </w:r>
        <w:r w:rsidRPr="007D0DDC">
          <w:rPr>
            <w:rFonts w:hint="eastAsia"/>
            <w:sz w:val="26"/>
            <w:lang w:val="en-GB"/>
            <w:rPrChange w:id="1088" w:author="LENOVO" w:date="2024-12-19T01:01:00Z">
              <w:rPr>
                <w:rFonts w:hint="eastAsia"/>
                <w:lang w:val="en-GB"/>
              </w:rPr>
            </w:rPrChange>
          </w:rPr>
          <w:t xml:space="preserve">u các </w:t>
        </w:r>
        <w:r w:rsidRPr="007D0DDC">
          <w:rPr>
            <w:sz w:val="26"/>
            <w:lang w:val="en-GB"/>
            <w:rPrChange w:id="1089" w:author="LENOVO" w:date="2024-12-19T01:01:00Z">
              <w:rPr>
                <w:lang w:val="en-GB"/>
              </w:rPr>
            </w:rPrChange>
          </w:rPr>
          <w:t>biến</w:t>
        </w:r>
        <w:r w:rsidRPr="007D0DDC">
          <w:rPr>
            <w:rFonts w:hint="eastAsia"/>
            <w:sz w:val="26"/>
            <w:lang w:val="en-GB"/>
            <w:rPrChange w:id="1090" w:author="LENOVO" w:date="2024-12-19T01:01:00Z">
              <w:rPr>
                <w:rFonts w:hint="eastAsia"/>
                <w:lang w:val="en-GB"/>
              </w:rPr>
            </w:rPrChange>
          </w:rPr>
          <w:t xml:space="preserve"> </w:t>
        </w:r>
        <w:r w:rsidRPr="007D0DDC">
          <w:rPr>
            <w:sz w:val="26"/>
            <w:lang w:val="en-GB"/>
            <w:rPrChange w:id="1091" w:author="LENOVO" w:date="2024-12-19T01:01:00Z">
              <w:rPr>
                <w:lang w:val="en-GB"/>
              </w:rPr>
            </w:rPrChange>
          </w:rPr>
          <w:t>tạm</w:t>
        </w:r>
        <w:r w:rsidRPr="007D0DDC">
          <w:rPr>
            <w:rFonts w:hint="eastAsia"/>
            <w:sz w:val="26"/>
            <w:lang w:val="en-GB"/>
            <w:rPrChange w:id="1092" w:author="LENOVO" w:date="2024-12-19T01:01:00Z">
              <w:rPr>
                <w:rFonts w:hint="eastAsia"/>
                <w:lang w:val="en-GB"/>
              </w:rPr>
            </w:rPrChange>
          </w:rPr>
          <w:t xml:space="preserve"> </w:t>
        </w:r>
        <w:r w:rsidRPr="007D0DDC">
          <w:rPr>
            <w:sz w:val="26"/>
            <w:lang w:val="en-GB"/>
            <w:rPrChange w:id="1093" w:author="LENOVO" w:date="2024-12-19T01:01:00Z">
              <w:rPr>
                <w:lang w:val="en-GB"/>
              </w:rPr>
            </w:rPrChange>
          </w:rPr>
          <w:t>thời</w:t>
        </w:r>
        <w:r w:rsidRPr="007D0DDC">
          <w:rPr>
            <w:rFonts w:hint="eastAsia"/>
            <w:sz w:val="26"/>
            <w:lang w:val="en-GB"/>
            <w:rPrChange w:id="1094" w:author="LENOVO" w:date="2024-12-19T01:01:00Z">
              <w:rPr>
                <w:rFonts w:hint="eastAsia"/>
                <w:lang w:val="en-GB"/>
              </w:rPr>
            </w:rPrChange>
          </w:rPr>
          <w:t xml:space="preserve"> nh</w:t>
        </w:r>
        <w:r w:rsidRPr="007D0DDC">
          <w:rPr>
            <w:rFonts w:hint="cs"/>
            <w:sz w:val="26"/>
            <w:lang w:val="en-GB"/>
            <w:rPrChange w:id="1095" w:author="LENOVO" w:date="2024-12-19T01:01:00Z">
              <w:rPr>
                <w:rFonts w:hint="cs"/>
                <w:lang w:val="en-GB"/>
              </w:rPr>
            </w:rPrChange>
          </w:rPr>
          <w:t>ư</w:t>
        </w:r>
        <w:r w:rsidRPr="007D0DDC">
          <w:rPr>
            <w:rFonts w:hint="eastAsia"/>
            <w:sz w:val="26"/>
            <w:lang w:val="en-GB"/>
            <w:rPrChange w:id="1096" w:author="LENOVO" w:date="2024-12-19T01:01:00Z">
              <w:rPr>
                <w:rFonts w:hint="eastAsia"/>
                <w:lang w:val="en-GB"/>
              </w:rPr>
            </w:rPrChange>
          </w:rPr>
          <w:t xml:space="preserve"> thông tin </w:t>
        </w:r>
        <w:r w:rsidRPr="007D0DDC">
          <w:rPr>
            <w:sz w:val="26"/>
            <w:lang w:val="en-GB"/>
            <w:rPrChange w:id="1097" w:author="LENOVO" w:date="2024-12-19T01:01:00Z">
              <w:rPr>
                <w:lang w:val="en-GB"/>
              </w:rPr>
            </w:rPrChange>
          </w:rPr>
          <w:t>mảng,</w:t>
        </w:r>
        <w:r w:rsidRPr="007D0DDC">
          <w:rPr>
            <w:rFonts w:hint="eastAsia"/>
            <w:sz w:val="26"/>
            <w:lang w:val="en-GB"/>
            <w:rPrChange w:id="1098" w:author="LENOVO" w:date="2024-12-19T01:01:00Z">
              <w:rPr>
                <w:rFonts w:hint="eastAsia"/>
                <w:lang w:val="en-GB"/>
              </w:rPr>
            </w:rPrChange>
          </w:rPr>
          <w:t xml:space="preserve"> vòng </w:t>
        </w:r>
        <w:r w:rsidRPr="007D0DDC">
          <w:rPr>
            <w:sz w:val="26"/>
            <w:lang w:val="en-GB"/>
            <w:rPrChange w:id="1099" w:author="LENOVO" w:date="2024-12-19T01:01:00Z">
              <w:rPr>
                <w:lang w:val="en-GB"/>
              </w:rPr>
            </w:rPrChange>
          </w:rPr>
          <w:t>lặp)</w:t>
        </w:r>
      </w:ins>
      <w:ins w:id="1100" w:author="LENOVO" w:date="2024-12-19T01:02:00Z">
        <w:r>
          <w:rPr>
            <w:sz w:val="26"/>
            <w:lang w:val="en-GB"/>
          </w:rPr>
          <w:t xml:space="preserve">: </w:t>
        </w:r>
      </w:ins>
      <w:ins w:id="1101" w:author="LENOVO" w:date="2024-12-19T01:07:00Z">
        <w:r>
          <w:rPr>
            <w:sz w:val="26"/>
            <w:lang w:val="en-GB"/>
          </w:rPr>
          <w:t>204 -&gt; 1947</w:t>
        </w:r>
      </w:ins>
    </w:p>
    <w:p w14:paraId="041FC274" w14:textId="4F4DD8A3" w:rsidR="007D0DDC" w:rsidRPr="007D0DDC" w:rsidRDefault="007D0DDC">
      <w:pPr>
        <w:pStyle w:val="ListParagraph"/>
        <w:numPr>
          <w:ilvl w:val="0"/>
          <w:numId w:val="8"/>
        </w:numPr>
        <w:rPr>
          <w:ins w:id="1102" w:author="LENOVO" w:date="2024-12-19T01:02:00Z"/>
          <w:rFonts w:hint="eastAsia"/>
          <w:sz w:val="26"/>
          <w:lang w:val="en-GB"/>
          <w:rPrChange w:id="1103" w:author="LENOVO" w:date="2024-12-19T01:02:00Z">
            <w:rPr>
              <w:ins w:id="1104" w:author="LENOVO" w:date="2024-12-19T01:02:00Z"/>
              <w:rFonts w:hint="eastAsia"/>
              <w:lang w:val="en-GB"/>
            </w:rPr>
          </w:rPrChange>
        </w:rPr>
        <w:pPrChange w:id="1105" w:author="LENOVO" w:date="2024-12-19T01:02:00Z">
          <w:pPr/>
        </w:pPrChange>
      </w:pPr>
      <w:ins w:id="1106" w:author="LENOVO" w:date="2024-12-19T01:00:00Z">
        <w:r w:rsidRPr="007D0DDC">
          <w:rPr>
            <w:rFonts w:hint="eastAsia"/>
            <w:sz w:val="26"/>
            <w:lang w:val="en-GB"/>
            <w:rPrChange w:id="1107" w:author="LENOVO" w:date="2024-12-19T01:01:00Z">
              <w:rPr>
                <w:rFonts w:hint="eastAsia"/>
                <w:lang w:val="en-GB"/>
              </w:rPr>
            </w:rPrChange>
          </w:rPr>
          <w:t>LUT</w:t>
        </w:r>
      </w:ins>
      <w:ins w:id="1108" w:author="LENOVO" w:date="2024-12-19T01:02:00Z">
        <w:r>
          <w:rPr>
            <w:sz w:val="26"/>
            <w:lang w:val="en-GB"/>
          </w:rPr>
          <w:t xml:space="preserve"> </w:t>
        </w:r>
        <w:r w:rsidRPr="00A32CE8">
          <w:rPr>
            <w:sz w:val="26"/>
            <w:lang w:val="en-GB"/>
          </w:rPr>
          <w:t>(</w:t>
        </w:r>
        <w:r>
          <w:rPr>
            <w:sz w:val="26"/>
            <w:lang w:val="en-GB"/>
          </w:rPr>
          <w:t xml:space="preserve">tăng vì </w:t>
        </w:r>
        <w:r w:rsidRPr="00A32CE8">
          <w:rPr>
            <w:sz w:val="26"/>
            <w:lang w:val="en-GB"/>
          </w:rPr>
          <w:t>cần thực hiện nhiều phép tính song song</w:t>
        </w:r>
      </w:ins>
      <w:ins w:id="1109" w:author="LENOVO" w:date="2024-12-19T01:07:00Z">
        <w:r>
          <w:rPr>
            <w:sz w:val="26"/>
            <w:lang w:val="en-GB"/>
          </w:rPr>
          <w:t>): 343 -&gt; 2462</w:t>
        </w:r>
      </w:ins>
    </w:p>
    <w:p w14:paraId="7F72CC26" w14:textId="758D7A49" w:rsidR="007D0DDC" w:rsidRPr="007D0DDC" w:rsidRDefault="007D0DDC">
      <w:pPr>
        <w:pStyle w:val="ListParagraph"/>
        <w:numPr>
          <w:ilvl w:val="0"/>
          <w:numId w:val="8"/>
        </w:numPr>
        <w:rPr>
          <w:ins w:id="1110" w:author="LENOVO" w:date="2024-12-19T01:00:00Z"/>
          <w:rFonts w:hint="eastAsia"/>
          <w:sz w:val="26"/>
          <w:lang w:val="en-GB"/>
          <w:rPrChange w:id="1111" w:author="LENOVO" w:date="2024-12-19T01:01:00Z">
            <w:rPr>
              <w:ins w:id="1112" w:author="LENOVO" w:date="2024-12-19T01:00:00Z"/>
              <w:rFonts w:hint="eastAsia"/>
              <w:lang w:val="en-GB"/>
            </w:rPr>
          </w:rPrChange>
        </w:rPr>
        <w:pPrChange w:id="1113" w:author="LENOVO" w:date="2024-12-19T01:01:00Z">
          <w:pPr/>
        </w:pPrChange>
      </w:pPr>
      <w:ins w:id="1114" w:author="LENOVO" w:date="2024-12-19T01:00:00Z">
        <w:r w:rsidRPr="007D0DDC">
          <w:rPr>
            <w:rFonts w:hint="eastAsia"/>
            <w:sz w:val="26"/>
            <w:lang w:val="en-GB"/>
            <w:rPrChange w:id="1115" w:author="LENOVO" w:date="2024-12-19T01:01:00Z">
              <w:rPr>
                <w:rFonts w:hint="eastAsia"/>
                <w:lang w:val="en-GB"/>
              </w:rPr>
            </w:rPrChange>
          </w:rPr>
          <w:t>DSP (</w:t>
        </w:r>
      </w:ins>
      <w:ins w:id="1116" w:author="LENOVO" w:date="2024-12-19T01:02:00Z">
        <w:r>
          <w:rPr>
            <w:sz w:val="26"/>
            <w:lang w:val="en-GB"/>
          </w:rPr>
          <w:t xml:space="preserve">tăng vì </w:t>
        </w:r>
      </w:ins>
      <w:ins w:id="1117" w:author="LENOVO" w:date="2024-12-19T01:00:00Z">
        <w:r w:rsidRPr="007D0DDC">
          <w:rPr>
            <w:sz w:val="26"/>
            <w:lang w:val="en-GB"/>
            <w:rPrChange w:id="1118" w:author="LENOVO" w:date="2024-12-19T01:01:00Z">
              <w:rPr>
                <w:lang w:val="en-GB"/>
              </w:rPr>
            </w:rPrChange>
          </w:rPr>
          <w:t>cần</w:t>
        </w:r>
        <w:r w:rsidRPr="007D0DDC">
          <w:rPr>
            <w:rFonts w:hint="eastAsia"/>
            <w:sz w:val="26"/>
            <w:lang w:val="en-GB"/>
            <w:rPrChange w:id="1119" w:author="LENOVO" w:date="2024-12-19T01:01:00Z">
              <w:rPr>
                <w:rFonts w:hint="eastAsia"/>
                <w:lang w:val="en-GB"/>
              </w:rPr>
            </w:rPrChange>
          </w:rPr>
          <w:t xml:space="preserve"> </w:t>
        </w:r>
        <w:r w:rsidRPr="007D0DDC">
          <w:rPr>
            <w:sz w:val="26"/>
            <w:lang w:val="en-GB"/>
            <w:rPrChange w:id="1120" w:author="LENOVO" w:date="2024-12-19T01:01:00Z">
              <w:rPr>
                <w:lang w:val="en-GB"/>
              </w:rPr>
            </w:rPrChange>
          </w:rPr>
          <w:t>thực</w:t>
        </w:r>
        <w:r w:rsidRPr="007D0DDC">
          <w:rPr>
            <w:rFonts w:hint="eastAsia"/>
            <w:sz w:val="26"/>
            <w:lang w:val="en-GB"/>
            <w:rPrChange w:id="1121" w:author="LENOVO" w:date="2024-12-19T01:01:00Z">
              <w:rPr>
                <w:rFonts w:hint="eastAsia"/>
                <w:lang w:val="en-GB"/>
              </w:rPr>
            </w:rPrChange>
          </w:rPr>
          <w:t xml:space="preserve"> </w:t>
        </w:r>
        <w:r w:rsidRPr="007D0DDC">
          <w:rPr>
            <w:sz w:val="26"/>
            <w:lang w:val="en-GB"/>
            <w:rPrChange w:id="1122" w:author="LENOVO" w:date="2024-12-19T01:01:00Z">
              <w:rPr>
                <w:lang w:val="en-GB"/>
              </w:rPr>
            </w:rPrChange>
          </w:rPr>
          <w:t>hiện</w:t>
        </w:r>
        <w:r w:rsidRPr="007D0DDC">
          <w:rPr>
            <w:rFonts w:hint="eastAsia"/>
            <w:sz w:val="26"/>
            <w:lang w:val="en-GB"/>
            <w:rPrChange w:id="1123" w:author="LENOVO" w:date="2024-12-19T01:01:00Z">
              <w:rPr>
                <w:rFonts w:hint="eastAsia"/>
                <w:lang w:val="en-GB"/>
              </w:rPr>
            </w:rPrChange>
          </w:rPr>
          <w:t xml:space="preserve"> </w:t>
        </w:r>
        <w:r w:rsidRPr="007D0DDC">
          <w:rPr>
            <w:sz w:val="26"/>
            <w:lang w:val="en-GB"/>
            <w:rPrChange w:id="1124" w:author="LENOVO" w:date="2024-12-19T01:01:00Z">
              <w:rPr>
                <w:lang w:val="en-GB"/>
              </w:rPr>
            </w:rPrChange>
          </w:rPr>
          <w:t>nhiều</w:t>
        </w:r>
        <w:r w:rsidRPr="007D0DDC">
          <w:rPr>
            <w:rFonts w:hint="eastAsia"/>
            <w:sz w:val="26"/>
            <w:lang w:val="en-GB"/>
            <w:rPrChange w:id="1125" w:author="LENOVO" w:date="2024-12-19T01:01:00Z">
              <w:rPr>
                <w:rFonts w:hint="eastAsia"/>
                <w:lang w:val="en-GB"/>
              </w:rPr>
            </w:rPrChange>
          </w:rPr>
          <w:t xml:space="preserve"> phép tính song song)</w:t>
        </w:r>
      </w:ins>
      <w:ins w:id="1126" w:author="LENOVO" w:date="2024-12-19T01:07:00Z">
        <w:r>
          <w:rPr>
            <w:sz w:val="26"/>
            <w:lang w:val="en-GB"/>
          </w:rPr>
          <w:t>: 3-&gt; 81</w:t>
        </w:r>
      </w:ins>
    </w:p>
    <w:p w14:paraId="4A2CA85D" w14:textId="77777777" w:rsidR="00C6128D" w:rsidRPr="00C6128D" w:rsidRDefault="00C6128D">
      <w:pPr>
        <w:rPr>
          <w:rFonts w:hint="eastAsia"/>
          <w:lang w:val="en-GB"/>
          <w:rPrChange w:id="1127" w:author="LENOVO" w:date="2024-12-19T00:55:00Z">
            <w:rPr>
              <w:rFonts w:hint="eastAsia"/>
              <w:noProof/>
              <w:lang w:val="en-GB"/>
            </w:rPr>
          </w:rPrChange>
        </w:rPr>
        <w:pPrChange w:id="1128" w:author="LENOVO" w:date="2024-12-19T00:55:00Z">
          <w:pPr>
            <w:pStyle w:val="Heading1"/>
          </w:pPr>
        </w:pPrChange>
      </w:pPr>
    </w:p>
    <w:p w14:paraId="06F12F6F" w14:textId="78C06731" w:rsidR="00F26391" w:rsidRDefault="00483314" w:rsidP="00F26391">
      <w:pPr>
        <w:rPr>
          <w:ins w:id="1129" w:author="LENOVO" w:date="2024-12-19T19:39:00Z"/>
          <w:sz w:val="26"/>
          <w:lang w:val="en-GB"/>
        </w:rPr>
      </w:pPr>
      <w:ins w:id="1130" w:author="LENOVO" w:date="2024-12-19T01:10:00Z">
        <w:r>
          <w:rPr>
            <w:sz w:val="26"/>
            <w:lang w:val="en-GB"/>
          </w:rPr>
          <w:t>Mặc dù việc song song hóa làm tă</w:t>
        </w:r>
      </w:ins>
      <w:ins w:id="1131" w:author="LENOVO" w:date="2024-12-19T01:11:00Z">
        <w:r>
          <w:rPr>
            <w:sz w:val="26"/>
            <w:lang w:val="en-GB"/>
          </w:rPr>
          <w:t>ng đáng kể mức sử dụng tài nguyên, nhưng tỷ lệ sử dụng phần cứng vẫn ở mức chấp nhận được. Tuy nhiên nếu kích thước đầu vào tăng đáng kể cần xem xét thêm các kỹ thuật tối ưu khác để cân bằng giữa hiệu năng và mức tiêu thụ tài nguyên</w:t>
        </w:r>
      </w:ins>
    </w:p>
    <w:p w14:paraId="0843B66B" w14:textId="3338A1CE" w:rsidR="00D34EBD" w:rsidRDefault="00D34EBD" w:rsidP="00F26391">
      <w:pPr>
        <w:rPr>
          <w:ins w:id="1132" w:author="LENOVO" w:date="2024-12-19T19:39:00Z"/>
          <w:sz w:val="26"/>
          <w:lang w:val="en-GB"/>
        </w:rPr>
      </w:pPr>
      <w:ins w:id="1133" w:author="LENOVO" w:date="2024-12-19T19:39:00Z">
        <w:r w:rsidRPr="00D34EBD">
          <w:rPr>
            <w:sz w:val="26"/>
            <w:lang w:val="en-GB"/>
          </w:rPr>
          <w:lastRenderedPageBreak/>
          <w:drawing>
            <wp:inline distT="0" distB="0" distL="0" distR="0" wp14:anchorId="1EA41CCD" wp14:editId="61856D6E">
              <wp:extent cx="5805170" cy="22250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170" cy="2225040"/>
                      </a:xfrm>
                      <a:prstGeom prst="rect">
                        <a:avLst/>
                      </a:prstGeom>
                    </pic:spPr>
                  </pic:pic>
                </a:graphicData>
              </a:graphic>
            </wp:inline>
          </w:drawing>
        </w:r>
      </w:ins>
    </w:p>
    <w:p w14:paraId="125F5660" w14:textId="1D74499E" w:rsidR="00D34EBD" w:rsidRPr="00D34EBD" w:rsidRDefault="00D34EBD" w:rsidP="00D34EBD">
      <w:pPr>
        <w:jc w:val="center"/>
        <w:rPr>
          <w:rFonts w:hint="eastAsia"/>
          <w:i/>
          <w:sz w:val="26"/>
          <w:lang w:val="en-GB"/>
          <w:rPrChange w:id="1134" w:author="LENOVO" w:date="2024-12-19T19:39:00Z">
            <w:rPr>
              <w:rFonts w:hint="eastAsia"/>
              <w:lang w:val="en-GB"/>
            </w:rPr>
          </w:rPrChange>
        </w:rPr>
        <w:pPrChange w:id="1135" w:author="LENOVO" w:date="2024-12-19T19:39:00Z">
          <w:pPr/>
        </w:pPrChange>
      </w:pPr>
      <w:ins w:id="1136" w:author="LENOVO" w:date="2024-12-19T19:39:00Z">
        <w:r>
          <w:rPr>
            <w:i/>
            <w:sz w:val="26"/>
            <w:lang w:val="en-GB"/>
          </w:rPr>
          <w:t xml:space="preserve">Sơ đồ khối </w:t>
        </w:r>
      </w:ins>
      <w:ins w:id="1137" w:author="LENOVO" w:date="2024-12-19T19:40:00Z">
        <w:r>
          <w:rPr>
            <w:i/>
            <w:sz w:val="26"/>
            <w:lang w:val="en-GB"/>
          </w:rPr>
          <w:t xml:space="preserve">thiết kế </w:t>
        </w:r>
      </w:ins>
      <w:ins w:id="1138" w:author="LENOVO" w:date="2024-12-19T19:41:00Z">
        <w:r>
          <w:rPr>
            <w:i/>
            <w:sz w:val="26"/>
            <w:lang w:val="en-GB"/>
          </w:rPr>
          <w:t>SoC tích hợp bộ tăng tốc Conv2D qua giao diện AXI</w:t>
        </w:r>
      </w:ins>
    </w:p>
    <w:p w14:paraId="63ECAD5C" w14:textId="03766305" w:rsidR="00F26391" w:rsidRPr="005A56F2" w:rsidDel="006C562D" w:rsidRDefault="00F26391" w:rsidP="00B66CD3">
      <w:pPr>
        <w:pStyle w:val="Heading1"/>
        <w:rPr>
          <w:del w:id="1139" w:author="LENOVO" w:date="2024-12-19T02:15:00Z"/>
          <w:rFonts w:hint="eastAsia"/>
          <w:noProof/>
          <w:sz w:val="34"/>
          <w:lang w:val="en-GB"/>
          <w:rPrChange w:id="1140" w:author="LENOVO" w:date="2024-12-18T23:45:00Z">
            <w:rPr>
              <w:del w:id="1141" w:author="LENOVO" w:date="2024-12-19T02:15:00Z"/>
              <w:rFonts w:hint="eastAsia"/>
              <w:noProof/>
              <w:lang w:val="en-GB"/>
            </w:rPr>
          </w:rPrChange>
        </w:rPr>
      </w:pPr>
      <w:bookmarkStart w:id="1142" w:name="_Toc181630614"/>
      <w:del w:id="1143" w:author="LENOVO" w:date="2024-12-19T02:15:00Z">
        <w:r w:rsidRPr="005A56F2" w:rsidDel="006C562D">
          <w:rPr>
            <w:noProof/>
            <w:sz w:val="34"/>
            <w:lang w:val="en-GB"/>
            <w:rPrChange w:id="1144" w:author="LENOVO" w:date="2024-12-18T23:45:00Z">
              <w:rPr>
                <w:noProof/>
                <w:lang w:val="en-GB"/>
              </w:rPr>
            </w:rPrChange>
          </w:rPr>
          <w:delText>Kết</w:delText>
        </w:r>
        <w:r w:rsidRPr="005A56F2" w:rsidDel="006C562D">
          <w:rPr>
            <w:rFonts w:hint="eastAsia"/>
            <w:noProof/>
            <w:sz w:val="34"/>
            <w:lang w:val="en-GB"/>
            <w:rPrChange w:id="1145" w:author="LENOVO" w:date="2024-12-18T23:45:00Z">
              <w:rPr>
                <w:rFonts w:hint="eastAsia"/>
                <w:noProof/>
                <w:lang w:val="en-GB"/>
              </w:rPr>
            </w:rPrChange>
          </w:rPr>
          <w:delText xml:space="preserve"> </w:delText>
        </w:r>
        <w:r w:rsidRPr="005A56F2" w:rsidDel="006C562D">
          <w:rPr>
            <w:noProof/>
            <w:sz w:val="34"/>
            <w:lang w:val="en-GB"/>
            <w:rPrChange w:id="1146" w:author="LENOVO" w:date="2024-12-18T23:45:00Z">
              <w:rPr>
                <w:noProof/>
                <w:lang w:val="en-GB"/>
              </w:rPr>
            </w:rPrChange>
          </w:rPr>
          <w:delText>quả</w:delText>
        </w:r>
        <w:r w:rsidRPr="005A56F2" w:rsidDel="006C562D">
          <w:rPr>
            <w:rFonts w:hint="eastAsia"/>
            <w:noProof/>
            <w:sz w:val="34"/>
            <w:lang w:val="en-GB"/>
            <w:rPrChange w:id="1147" w:author="LENOVO" w:date="2024-12-18T23:45:00Z">
              <w:rPr>
                <w:rFonts w:hint="eastAsia"/>
                <w:noProof/>
                <w:lang w:val="en-GB"/>
              </w:rPr>
            </w:rPrChange>
          </w:rPr>
          <w:delText xml:space="preserve"> </w:delText>
        </w:r>
        <w:r w:rsidRPr="005A56F2" w:rsidDel="006C562D">
          <w:rPr>
            <w:noProof/>
            <w:sz w:val="34"/>
            <w:lang w:val="en-GB"/>
            <w:rPrChange w:id="1148" w:author="LENOVO" w:date="2024-12-18T23:45:00Z">
              <w:rPr>
                <w:noProof/>
                <w:lang w:val="en-GB"/>
              </w:rPr>
            </w:rPrChange>
          </w:rPr>
          <w:delText>triển</w:delText>
        </w:r>
        <w:r w:rsidRPr="005A56F2" w:rsidDel="006C562D">
          <w:rPr>
            <w:rFonts w:hint="eastAsia"/>
            <w:noProof/>
            <w:sz w:val="34"/>
            <w:lang w:val="en-GB"/>
            <w:rPrChange w:id="1149" w:author="LENOVO" w:date="2024-12-18T23:45:00Z">
              <w:rPr>
                <w:rFonts w:hint="eastAsia"/>
                <w:noProof/>
                <w:lang w:val="en-GB"/>
              </w:rPr>
            </w:rPrChange>
          </w:rPr>
          <w:delText xml:space="preserve"> khai </w:delText>
        </w:r>
        <w:r w:rsidRPr="005A56F2" w:rsidDel="006C562D">
          <w:rPr>
            <w:noProof/>
            <w:sz w:val="34"/>
            <w:lang w:val="en-GB"/>
            <w:rPrChange w:id="1150" w:author="LENOVO" w:date="2024-12-18T23:45:00Z">
              <w:rPr>
                <w:noProof/>
                <w:lang w:val="en-GB"/>
              </w:rPr>
            </w:rPrChange>
          </w:rPr>
          <w:delText>phần</w:delText>
        </w:r>
        <w:r w:rsidRPr="005A56F2" w:rsidDel="006C562D">
          <w:rPr>
            <w:rFonts w:hint="eastAsia"/>
            <w:noProof/>
            <w:sz w:val="34"/>
            <w:lang w:val="en-GB"/>
            <w:rPrChange w:id="1151" w:author="LENOVO" w:date="2024-12-18T23:45:00Z">
              <w:rPr>
                <w:rFonts w:hint="eastAsia"/>
                <w:noProof/>
                <w:lang w:val="en-GB"/>
              </w:rPr>
            </w:rPrChange>
          </w:rPr>
          <w:delText xml:space="preserve"> </w:delText>
        </w:r>
        <w:r w:rsidRPr="005A56F2" w:rsidDel="006C562D">
          <w:rPr>
            <w:noProof/>
            <w:sz w:val="34"/>
            <w:lang w:val="en-GB"/>
            <w:rPrChange w:id="1152" w:author="LENOVO" w:date="2024-12-18T23:45:00Z">
              <w:rPr>
                <w:noProof/>
                <w:lang w:val="en-GB"/>
              </w:rPr>
            </w:rPrChange>
          </w:rPr>
          <w:delText>cứng</w:delText>
        </w:r>
        <w:r w:rsidRPr="005A56F2" w:rsidDel="006C562D">
          <w:rPr>
            <w:rFonts w:hint="eastAsia"/>
            <w:noProof/>
            <w:sz w:val="34"/>
            <w:lang w:val="en-GB"/>
            <w:rPrChange w:id="1153" w:author="LENOVO" w:date="2024-12-18T23:45:00Z">
              <w:rPr>
                <w:rFonts w:hint="eastAsia"/>
                <w:noProof/>
                <w:lang w:val="en-GB"/>
              </w:rPr>
            </w:rPrChange>
          </w:rPr>
          <w:delText xml:space="preserve"> trên ZynQ</w:delText>
        </w:r>
      </w:del>
    </w:p>
    <w:p w14:paraId="0ABCB74C" w14:textId="7F23482D" w:rsidR="00BB60F2" w:rsidRPr="005A56F2" w:rsidRDefault="004A5812" w:rsidP="00B66CD3">
      <w:pPr>
        <w:pStyle w:val="Heading1"/>
        <w:rPr>
          <w:ins w:id="1154" w:author="LENOVO" w:date="2024-12-18T23:43:00Z"/>
          <w:rFonts w:hint="eastAsia"/>
          <w:sz w:val="34"/>
          <w:rPrChange w:id="1155" w:author="LENOVO" w:date="2024-12-18T23:45:00Z">
            <w:rPr>
              <w:ins w:id="1156" w:author="LENOVO" w:date="2024-12-18T23:43:00Z"/>
              <w:rFonts w:hint="eastAsia"/>
            </w:rPr>
          </w:rPrChange>
        </w:rPr>
      </w:pPr>
      <w:r w:rsidRPr="005A56F2">
        <w:rPr>
          <w:sz w:val="34"/>
          <w:rPrChange w:id="1157" w:author="LENOVO" w:date="2024-12-18T23:45:00Z">
            <w:rPr/>
          </w:rPrChange>
        </w:rPr>
        <w:t>Kết</w:t>
      </w:r>
      <w:r w:rsidRPr="005A56F2">
        <w:rPr>
          <w:rFonts w:hint="eastAsia"/>
          <w:sz w:val="34"/>
          <w:rPrChange w:id="1158" w:author="LENOVO" w:date="2024-12-18T23:45:00Z">
            <w:rPr>
              <w:rFonts w:hint="eastAsia"/>
            </w:rPr>
          </w:rPrChange>
        </w:rPr>
        <w:t xml:space="preserve"> </w:t>
      </w:r>
      <w:r w:rsidRPr="005A56F2">
        <w:rPr>
          <w:sz w:val="34"/>
          <w:rPrChange w:id="1159" w:author="LENOVO" w:date="2024-12-18T23:45:00Z">
            <w:rPr/>
          </w:rPrChange>
        </w:rPr>
        <w:t>luận</w:t>
      </w:r>
      <w:bookmarkEnd w:id="1142"/>
    </w:p>
    <w:p w14:paraId="0794F10B" w14:textId="25F588F2" w:rsidR="005A56F2" w:rsidRDefault="005A56F2">
      <w:pPr>
        <w:rPr>
          <w:ins w:id="1160" w:author="LENOVO" w:date="2024-12-19T00:52:00Z"/>
          <w:rFonts w:hint="eastAsia"/>
          <w:sz w:val="26"/>
        </w:rPr>
        <w:pPrChange w:id="1161" w:author="LENOVO" w:date="2024-12-18T23:43:00Z">
          <w:pPr>
            <w:pStyle w:val="Heading1"/>
          </w:pPr>
        </w:pPrChange>
      </w:pPr>
      <w:ins w:id="1162" w:author="LENOVO" w:date="2024-12-18T23:44:00Z">
        <w:r w:rsidRPr="005A56F2">
          <w:rPr>
            <w:rFonts w:hint="eastAsia"/>
            <w:sz w:val="26"/>
            <w:rPrChange w:id="1163" w:author="LENOVO" w:date="2024-12-18T23:45:00Z">
              <w:rPr>
                <w:rFonts w:hint="eastAsia"/>
                <w:b w:val="0"/>
                <w:bCs w:val="0"/>
              </w:rPr>
            </w:rPrChange>
          </w:rPr>
          <w:t xml:space="preserve">Nhóm </w:t>
        </w:r>
        <w:r w:rsidRPr="005A56F2">
          <w:rPr>
            <w:rFonts w:hint="cs"/>
            <w:sz w:val="26"/>
            <w:rPrChange w:id="1164" w:author="LENOVO" w:date="2024-12-18T23:45:00Z">
              <w:rPr>
                <w:rFonts w:hint="cs"/>
                <w:b w:val="0"/>
                <w:bCs w:val="0"/>
              </w:rPr>
            </w:rPrChange>
          </w:rPr>
          <w:t>đ</w:t>
        </w:r>
        <w:r w:rsidRPr="005A56F2">
          <w:rPr>
            <w:rFonts w:hint="eastAsia"/>
            <w:sz w:val="26"/>
            <w:rPrChange w:id="1165" w:author="LENOVO" w:date="2024-12-18T23:45:00Z">
              <w:rPr>
                <w:rFonts w:hint="eastAsia"/>
                <w:b w:val="0"/>
                <w:bCs w:val="0"/>
              </w:rPr>
            </w:rPrChange>
          </w:rPr>
          <w:t xml:space="preserve">ã thành công </w:t>
        </w:r>
        <w:r w:rsidRPr="005A56F2">
          <w:rPr>
            <w:sz w:val="26"/>
            <w:rPrChange w:id="1166" w:author="LENOVO" w:date="2024-12-18T23:45:00Z">
              <w:rPr>
                <w:b w:val="0"/>
                <w:bCs w:val="0"/>
              </w:rPr>
            </w:rPrChange>
          </w:rPr>
          <w:t>thiết</w:t>
        </w:r>
        <w:r w:rsidRPr="005A56F2">
          <w:rPr>
            <w:rFonts w:hint="eastAsia"/>
            <w:sz w:val="26"/>
            <w:rPrChange w:id="1167" w:author="LENOVO" w:date="2024-12-18T23:45:00Z">
              <w:rPr>
                <w:rFonts w:hint="eastAsia"/>
                <w:b w:val="0"/>
                <w:bCs w:val="0"/>
              </w:rPr>
            </w:rPrChange>
          </w:rPr>
          <w:t xml:space="preserve"> </w:t>
        </w:r>
        <w:r w:rsidRPr="005A56F2">
          <w:rPr>
            <w:sz w:val="26"/>
            <w:rPrChange w:id="1168" w:author="LENOVO" w:date="2024-12-18T23:45:00Z">
              <w:rPr>
                <w:b w:val="0"/>
                <w:bCs w:val="0"/>
              </w:rPr>
            </w:rPrChange>
          </w:rPr>
          <w:t>kế</w:t>
        </w:r>
        <w:r w:rsidRPr="005A56F2">
          <w:rPr>
            <w:rFonts w:hint="eastAsia"/>
            <w:sz w:val="26"/>
            <w:rPrChange w:id="1169" w:author="LENOVO" w:date="2024-12-18T23:45:00Z">
              <w:rPr>
                <w:rFonts w:hint="eastAsia"/>
                <w:b w:val="0"/>
                <w:bCs w:val="0"/>
              </w:rPr>
            </w:rPrChange>
          </w:rPr>
          <w:t xml:space="preserve"> và </w:t>
        </w:r>
        <w:r w:rsidRPr="005A56F2">
          <w:rPr>
            <w:sz w:val="26"/>
            <w:rPrChange w:id="1170" w:author="LENOVO" w:date="2024-12-18T23:45:00Z">
              <w:rPr>
                <w:b w:val="0"/>
                <w:bCs w:val="0"/>
              </w:rPr>
            </w:rPrChange>
          </w:rPr>
          <w:t>tối</w:t>
        </w:r>
        <w:r w:rsidRPr="005A56F2">
          <w:rPr>
            <w:rFonts w:hint="eastAsia"/>
            <w:sz w:val="26"/>
            <w:rPrChange w:id="1171" w:author="LENOVO" w:date="2024-12-18T23:45:00Z">
              <w:rPr>
                <w:rFonts w:hint="eastAsia"/>
                <w:b w:val="0"/>
                <w:bCs w:val="0"/>
              </w:rPr>
            </w:rPrChange>
          </w:rPr>
          <w:t xml:space="preserve"> </w:t>
        </w:r>
        <w:r w:rsidRPr="005A56F2">
          <w:rPr>
            <w:rFonts w:hint="cs"/>
            <w:sz w:val="26"/>
            <w:rPrChange w:id="1172" w:author="LENOVO" w:date="2024-12-18T23:45:00Z">
              <w:rPr>
                <w:rFonts w:hint="cs"/>
                <w:b w:val="0"/>
                <w:bCs w:val="0"/>
              </w:rPr>
            </w:rPrChange>
          </w:rPr>
          <w:t>ư</w:t>
        </w:r>
        <w:r w:rsidRPr="005A56F2">
          <w:rPr>
            <w:rFonts w:hint="eastAsia"/>
            <w:sz w:val="26"/>
            <w:rPrChange w:id="1173" w:author="LENOVO" w:date="2024-12-18T23:45:00Z">
              <w:rPr>
                <w:rFonts w:hint="eastAsia"/>
                <w:b w:val="0"/>
                <w:bCs w:val="0"/>
              </w:rPr>
            </w:rPrChange>
          </w:rPr>
          <w:t xml:space="preserve">u hóa </w:t>
        </w:r>
        <w:r w:rsidRPr="005A56F2">
          <w:rPr>
            <w:sz w:val="26"/>
            <w:rPrChange w:id="1174" w:author="LENOVO" w:date="2024-12-18T23:45:00Z">
              <w:rPr>
                <w:b w:val="0"/>
                <w:bCs w:val="0"/>
              </w:rPr>
            </w:rPrChange>
          </w:rPr>
          <w:t>khối</w:t>
        </w:r>
        <w:r w:rsidRPr="005A56F2">
          <w:rPr>
            <w:rFonts w:hint="eastAsia"/>
            <w:sz w:val="26"/>
            <w:rPrChange w:id="1175" w:author="LENOVO" w:date="2024-12-18T23:45:00Z">
              <w:rPr>
                <w:rFonts w:hint="eastAsia"/>
                <w:b w:val="0"/>
                <w:bCs w:val="0"/>
              </w:rPr>
            </w:rPrChange>
          </w:rPr>
          <w:t xml:space="preserve"> nhân </w:t>
        </w:r>
        <w:r w:rsidRPr="005A56F2">
          <w:rPr>
            <w:sz w:val="26"/>
            <w:rPrChange w:id="1176" w:author="LENOVO" w:date="2024-12-18T23:45:00Z">
              <w:rPr>
                <w:b w:val="0"/>
                <w:bCs w:val="0"/>
              </w:rPr>
            </w:rPrChange>
          </w:rPr>
          <w:t>chập</w:t>
        </w:r>
        <w:r w:rsidRPr="005A56F2">
          <w:rPr>
            <w:rFonts w:hint="eastAsia"/>
            <w:sz w:val="26"/>
            <w:rPrChange w:id="1177" w:author="LENOVO" w:date="2024-12-18T23:45:00Z">
              <w:rPr>
                <w:rFonts w:hint="eastAsia"/>
                <w:b w:val="0"/>
                <w:bCs w:val="0"/>
              </w:rPr>
            </w:rPrChange>
          </w:rPr>
          <w:t xml:space="preserve"> 2D </w:t>
        </w:r>
        <w:r w:rsidRPr="005A56F2">
          <w:rPr>
            <w:sz w:val="26"/>
            <w:rPrChange w:id="1178" w:author="LENOVO" w:date="2024-12-18T23:45:00Z">
              <w:rPr>
                <w:b w:val="0"/>
                <w:bCs w:val="0"/>
              </w:rPr>
            </w:rPrChange>
          </w:rPr>
          <w:t>sử</w:t>
        </w:r>
        <w:r w:rsidRPr="005A56F2">
          <w:rPr>
            <w:rFonts w:hint="eastAsia"/>
            <w:sz w:val="26"/>
            <w:rPrChange w:id="1179" w:author="LENOVO" w:date="2024-12-18T23:45:00Z">
              <w:rPr>
                <w:rFonts w:hint="eastAsia"/>
                <w:b w:val="0"/>
                <w:bCs w:val="0"/>
              </w:rPr>
            </w:rPrChange>
          </w:rPr>
          <w:t xml:space="preserve"> </w:t>
        </w:r>
        <w:r w:rsidRPr="005A56F2">
          <w:rPr>
            <w:sz w:val="26"/>
            <w:rPrChange w:id="1180" w:author="LENOVO" w:date="2024-12-18T23:45:00Z">
              <w:rPr>
                <w:b w:val="0"/>
                <w:bCs w:val="0"/>
              </w:rPr>
            </w:rPrChange>
          </w:rPr>
          <w:t>dụng</w:t>
        </w:r>
        <w:r w:rsidRPr="005A56F2">
          <w:rPr>
            <w:rFonts w:hint="eastAsia"/>
            <w:sz w:val="26"/>
            <w:rPrChange w:id="1181" w:author="LENOVO" w:date="2024-12-18T23:45:00Z">
              <w:rPr>
                <w:rFonts w:hint="eastAsia"/>
                <w:b w:val="0"/>
                <w:bCs w:val="0"/>
              </w:rPr>
            </w:rPrChange>
          </w:rPr>
          <w:t xml:space="preserve"> VivadoHLS. </w:t>
        </w:r>
        <w:r w:rsidRPr="005A56F2">
          <w:rPr>
            <w:sz w:val="26"/>
            <w:rPrChange w:id="1182" w:author="LENOVO" w:date="2024-12-18T23:45:00Z">
              <w:rPr>
                <w:b w:val="0"/>
                <w:bCs w:val="0"/>
              </w:rPr>
            </w:rPrChange>
          </w:rPr>
          <w:t>Kết</w:t>
        </w:r>
        <w:r w:rsidRPr="005A56F2">
          <w:rPr>
            <w:rFonts w:hint="eastAsia"/>
            <w:sz w:val="26"/>
            <w:rPrChange w:id="1183" w:author="LENOVO" w:date="2024-12-18T23:45:00Z">
              <w:rPr>
                <w:rFonts w:hint="eastAsia"/>
                <w:b w:val="0"/>
                <w:bCs w:val="0"/>
              </w:rPr>
            </w:rPrChange>
          </w:rPr>
          <w:t xml:space="preserve"> </w:t>
        </w:r>
        <w:r w:rsidRPr="005A56F2">
          <w:rPr>
            <w:sz w:val="26"/>
            <w:rPrChange w:id="1184" w:author="LENOVO" w:date="2024-12-18T23:45:00Z">
              <w:rPr>
                <w:b w:val="0"/>
                <w:bCs w:val="0"/>
              </w:rPr>
            </w:rPrChange>
          </w:rPr>
          <w:t>quả</w:t>
        </w:r>
        <w:r w:rsidRPr="005A56F2">
          <w:rPr>
            <w:rFonts w:hint="eastAsia"/>
            <w:sz w:val="26"/>
            <w:rPrChange w:id="1185" w:author="LENOVO" w:date="2024-12-18T23:45:00Z">
              <w:rPr>
                <w:rFonts w:hint="eastAsia"/>
                <w:b w:val="0"/>
                <w:bCs w:val="0"/>
              </w:rPr>
            </w:rPrChange>
          </w:rPr>
          <w:t xml:space="preserve"> mô </w:t>
        </w:r>
        <w:r w:rsidRPr="005A56F2">
          <w:rPr>
            <w:sz w:val="26"/>
            <w:rPrChange w:id="1186" w:author="LENOVO" w:date="2024-12-18T23:45:00Z">
              <w:rPr>
                <w:b w:val="0"/>
                <w:bCs w:val="0"/>
              </w:rPr>
            </w:rPrChange>
          </w:rPr>
          <w:t>phỏng</w:t>
        </w:r>
        <w:r w:rsidRPr="005A56F2">
          <w:rPr>
            <w:rFonts w:hint="eastAsia"/>
            <w:sz w:val="26"/>
            <w:rPrChange w:id="1187" w:author="LENOVO" w:date="2024-12-18T23:45:00Z">
              <w:rPr>
                <w:rFonts w:hint="eastAsia"/>
                <w:b w:val="0"/>
                <w:bCs w:val="0"/>
              </w:rPr>
            </w:rPrChange>
          </w:rPr>
          <w:t xml:space="preserve"> cho </w:t>
        </w:r>
        <w:r w:rsidRPr="005A56F2">
          <w:rPr>
            <w:sz w:val="26"/>
            <w:rPrChange w:id="1188" w:author="LENOVO" w:date="2024-12-18T23:45:00Z">
              <w:rPr>
                <w:b w:val="0"/>
                <w:bCs w:val="0"/>
              </w:rPr>
            </w:rPrChange>
          </w:rPr>
          <w:t>thấy</w:t>
        </w:r>
        <w:r w:rsidRPr="005A56F2">
          <w:rPr>
            <w:rFonts w:hint="eastAsia"/>
            <w:sz w:val="26"/>
            <w:rPrChange w:id="1189" w:author="LENOVO" w:date="2024-12-18T23:45:00Z">
              <w:rPr>
                <w:rFonts w:hint="eastAsia"/>
                <w:b w:val="0"/>
                <w:bCs w:val="0"/>
              </w:rPr>
            </w:rPrChange>
          </w:rPr>
          <w:t xml:space="preserve"> </w:t>
        </w:r>
        <w:r w:rsidRPr="005A56F2">
          <w:rPr>
            <w:sz w:val="26"/>
            <w:rPrChange w:id="1190" w:author="LENOVO" w:date="2024-12-18T23:45:00Z">
              <w:rPr>
                <w:b w:val="0"/>
                <w:bCs w:val="0"/>
              </w:rPr>
            </w:rPrChange>
          </w:rPr>
          <w:t>thiết</w:t>
        </w:r>
        <w:r w:rsidRPr="005A56F2">
          <w:rPr>
            <w:rFonts w:hint="eastAsia"/>
            <w:sz w:val="26"/>
            <w:rPrChange w:id="1191" w:author="LENOVO" w:date="2024-12-18T23:45:00Z">
              <w:rPr>
                <w:rFonts w:hint="eastAsia"/>
                <w:b w:val="0"/>
                <w:bCs w:val="0"/>
              </w:rPr>
            </w:rPrChange>
          </w:rPr>
          <w:t xml:space="preserve"> </w:t>
        </w:r>
        <w:r w:rsidRPr="005A56F2">
          <w:rPr>
            <w:sz w:val="26"/>
            <w:rPrChange w:id="1192" w:author="LENOVO" w:date="2024-12-18T23:45:00Z">
              <w:rPr>
                <w:b w:val="0"/>
                <w:bCs w:val="0"/>
              </w:rPr>
            </w:rPrChange>
          </w:rPr>
          <w:t>kế</w:t>
        </w:r>
        <w:r w:rsidRPr="005A56F2">
          <w:rPr>
            <w:rFonts w:hint="eastAsia"/>
            <w:sz w:val="26"/>
            <w:rPrChange w:id="1193" w:author="LENOVO" w:date="2024-12-18T23:45:00Z">
              <w:rPr>
                <w:rFonts w:hint="eastAsia"/>
                <w:b w:val="0"/>
                <w:bCs w:val="0"/>
              </w:rPr>
            </w:rPrChange>
          </w:rPr>
          <w:t xml:space="preserve"> </w:t>
        </w:r>
        <w:r w:rsidRPr="005A56F2">
          <w:rPr>
            <w:sz w:val="26"/>
            <w:rPrChange w:id="1194" w:author="LENOVO" w:date="2024-12-18T23:45:00Z">
              <w:rPr>
                <w:b w:val="0"/>
                <w:bCs w:val="0"/>
              </w:rPr>
            </w:rPrChange>
          </w:rPr>
          <w:t>hạt</w:t>
        </w:r>
        <w:r w:rsidRPr="005A56F2">
          <w:rPr>
            <w:rFonts w:hint="eastAsia"/>
            <w:sz w:val="26"/>
            <w:rPrChange w:id="1195" w:author="LENOVO" w:date="2024-12-18T23:45:00Z">
              <w:rPr>
                <w:rFonts w:hint="eastAsia"/>
                <w:b w:val="0"/>
                <w:bCs w:val="0"/>
              </w:rPr>
            </w:rPrChange>
          </w:rPr>
          <w:t xml:space="preserve"> </w:t>
        </w:r>
        <w:r w:rsidRPr="005A56F2">
          <w:rPr>
            <w:rFonts w:hint="cs"/>
            <w:sz w:val="26"/>
            <w:rPrChange w:id="1196" w:author="LENOVO" w:date="2024-12-18T23:45:00Z">
              <w:rPr>
                <w:rFonts w:hint="cs"/>
                <w:b w:val="0"/>
                <w:bCs w:val="0"/>
              </w:rPr>
            </w:rPrChange>
          </w:rPr>
          <w:t>đ</w:t>
        </w:r>
        <w:r w:rsidRPr="005A56F2">
          <w:rPr>
            <w:sz w:val="26"/>
            <w:rPrChange w:id="1197" w:author="LENOVO" w:date="2024-12-18T23:45:00Z">
              <w:rPr>
                <w:b w:val="0"/>
                <w:bCs w:val="0"/>
              </w:rPr>
            </w:rPrChange>
          </w:rPr>
          <w:t>ộng</w:t>
        </w:r>
        <w:r w:rsidRPr="005A56F2">
          <w:rPr>
            <w:rFonts w:hint="eastAsia"/>
            <w:sz w:val="26"/>
            <w:rPrChange w:id="1198" w:author="LENOVO" w:date="2024-12-18T23:45:00Z">
              <w:rPr>
                <w:rFonts w:hint="eastAsia"/>
                <w:b w:val="0"/>
                <w:bCs w:val="0"/>
              </w:rPr>
            </w:rPrChange>
          </w:rPr>
          <w:t xml:space="preserve"> chính xác </w:t>
        </w:r>
        <w:r w:rsidRPr="005A56F2">
          <w:rPr>
            <w:sz w:val="26"/>
            <w:rPrChange w:id="1199" w:author="LENOVO" w:date="2024-12-18T23:45:00Z">
              <w:rPr>
                <w:b w:val="0"/>
                <w:bCs w:val="0"/>
              </w:rPr>
            </w:rPrChange>
          </w:rPr>
          <w:t>với</w:t>
        </w:r>
        <w:r w:rsidRPr="005A56F2">
          <w:rPr>
            <w:rFonts w:hint="eastAsia"/>
            <w:sz w:val="26"/>
            <w:rPrChange w:id="1200" w:author="LENOVO" w:date="2024-12-18T23:45:00Z">
              <w:rPr>
                <w:rFonts w:hint="eastAsia"/>
                <w:b w:val="0"/>
                <w:bCs w:val="0"/>
              </w:rPr>
            </w:rPrChange>
          </w:rPr>
          <w:t xml:space="preserve"> </w:t>
        </w:r>
        <w:r w:rsidRPr="005A56F2">
          <w:rPr>
            <w:rFonts w:hint="cs"/>
            <w:sz w:val="26"/>
            <w:rPrChange w:id="1201" w:author="LENOVO" w:date="2024-12-18T23:45:00Z">
              <w:rPr>
                <w:rFonts w:hint="cs"/>
                <w:b w:val="0"/>
                <w:bCs w:val="0"/>
              </w:rPr>
            </w:rPrChange>
          </w:rPr>
          <w:t>đ</w:t>
        </w:r>
        <w:r w:rsidRPr="005A56F2">
          <w:rPr>
            <w:sz w:val="26"/>
            <w:rPrChange w:id="1202" w:author="LENOVO" w:date="2024-12-18T23:45:00Z">
              <w:rPr>
                <w:b w:val="0"/>
                <w:bCs w:val="0"/>
              </w:rPr>
            </w:rPrChange>
          </w:rPr>
          <w:t>ộ</w:t>
        </w:r>
        <w:r w:rsidRPr="005A56F2">
          <w:rPr>
            <w:rFonts w:hint="eastAsia"/>
            <w:sz w:val="26"/>
            <w:rPrChange w:id="1203" w:author="LENOVO" w:date="2024-12-18T23:45:00Z">
              <w:rPr>
                <w:rFonts w:hint="eastAsia"/>
                <w:b w:val="0"/>
                <w:bCs w:val="0"/>
              </w:rPr>
            </w:rPrChange>
          </w:rPr>
          <w:t xml:space="preserve"> </w:t>
        </w:r>
        <w:r w:rsidRPr="005A56F2">
          <w:rPr>
            <w:sz w:val="26"/>
            <w:rPrChange w:id="1204" w:author="LENOVO" w:date="2024-12-18T23:45:00Z">
              <w:rPr>
                <w:b w:val="0"/>
                <w:bCs w:val="0"/>
              </w:rPr>
            </w:rPrChange>
          </w:rPr>
          <w:t>trễ</w:t>
        </w:r>
        <w:r w:rsidRPr="005A56F2">
          <w:rPr>
            <w:rFonts w:hint="eastAsia"/>
            <w:sz w:val="26"/>
            <w:rPrChange w:id="1205" w:author="LENOVO" w:date="2024-12-18T23:45:00Z">
              <w:rPr>
                <w:rFonts w:hint="eastAsia"/>
                <w:b w:val="0"/>
                <w:bCs w:val="0"/>
              </w:rPr>
            </w:rPrChange>
          </w:rPr>
          <w:t xml:space="preserve"> </w:t>
        </w:r>
        <w:r w:rsidRPr="005A56F2">
          <w:rPr>
            <w:sz w:val="26"/>
            <w:rPrChange w:id="1206" w:author="LENOVO" w:date="2024-12-18T23:45:00Z">
              <w:rPr>
                <w:b w:val="0"/>
                <w:bCs w:val="0"/>
              </w:rPr>
            </w:rPrChange>
          </w:rPr>
          <w:t>giảm</w:t>
        </w:r>
        <w:r w:rsidRPr="005A56F2">
          <w:rPr>
            <w:rFonts w:hint="eastAsia"/>
            <w:sz w:val="26"/>
            <w:rPrChange w:id="1207" w:author="LENOVO" w:date="2024-12-18T23:45:00Z">
              <w:rPr>
                <w:rFonts w:hint="eastAsia"/>
                <w:b w:val="0"/>
                <w:bCs w:val="0"/>
              </w:rPr>
            </w:rPrChange>
          </w:rPr>
          <w:t xml:space="preserve"> </w:t>
        </w:r>
        <w:r w:rsidRPr="005A56F2">
          <w:rPr>
            <w:rFonts w:hint="cs"/>
            <w:sz w:val="26"/>
            <w:rPrChange w:id="1208" w:author="LENOVO" w:date="2024-12-18T23:45:00Z">
              <w:rPr>
                <w:rFonts w:hint="cs"/>
                <w:b w:val="0"/>
                <w:bCs w:val="0"/>
              </w:rPr>
            </w:rPrChange>
          </w:rPr>
          <w:t>đ</w:t>
        </w:r>
        <w:r w:rsidRPr="005A56F2">
          <w:rPr>
            <w:rFonts w:hint="eastAsia"/>
            <w:sz w:val="26"/>
            <w:rPrChange w:id="1209" w:author="LENOVO" w:date="2024-12-18T23:45:00Z">
              <w:rPr>
                <w:rFonts w:hint="eastAsia"/>
                <w:b w:val="0"/>
                <w:bCs w:val="0"/>
              </w:rPr>
            </w:rPrChange>
          </w:rPr>
          <w:t xml:space="preserve">áng </w:t>
        </w:r>
        <w:r w:rsidRPr="005A56F2">
          <w:rPr>
            <w:sz w:val="26"/>
            <w:rPrChange w:id="1210" w:author="LENOVO" w:date="2024-12-18T23:45:00Z">
              <w:rPr>
                <w:b w:val="0"/>
                <w:bCs w:val="0"/>
              </w:rPr>
            </w:rPrChange>
          </w:rPr>
          <w:t>kể</w:t>
        </w:r>
        <w:r w:rsidRPr="005A56F2">
          <w:rPr>
            <w:rFonts w:hint="eastAsia"/>
            <w:sz w:val="26"/>
            <w:rPrChange w:id="1211" w:author="LENOVO" w:date="2024-12-18T23:45:00Z">
              <w:rPr>
                <w:rFonts w:hint="eastAsia"/>
                <w:b w:val="0"/>
                <w:bCs w:val="0"/>
              </w:rPr>
            </w:rPrChange>
          </w:rPr>
          <w:t xml:space="preserve"> </w:t>
        </w:r>
        <w:r w:rsidRPr="005A56F2">
          <w:rPr>
            <w:sz w:val="26"/>
            <w:rPrChange w:id="1212" w:author="LENOVO" w:date="2024-12-18T23:45:00Z">
              <w:rPr>
                <w:b w:val="0"/>
                <w:bCs w:val="0"/>
              </w:rPr>
            </w:rPrChange>
          </w:rPr>
          <w:t>(từ</w:t>
        </w:r>
        <w:r w:rsidRPr="005A56F2">
          <w:rPr>
            <w:rFonts w:hint="eastAsia"/>
            <w:sz w:val="26"/>
            <w:rPrChange w:id="1213" w:author="LENOVO" w:date="2024-12-18T23:45:00Z">
              <w:rPr>
                <w:rFonts w:hint="eastAsia"/>
                <w:b w:val="0"/>
                <w:bCs w:val="0"/>
              </w:rPr>
            </w:rPrChange>
          </w:rPr>
          <w:t xml:space="preserve"> 403 chu </w:t>
        </w:r>
        <w:r w:rsidRPr="005A56F2">
          <w:rPr>
            <w:sz w:val="26"/>
            <w:rPrChange w:id="1214" w:author="LENOVO" w:date="2024-12-18T23:45:00Z">
              <w:rPr>
                <w:b w:val="0"/>
                <w:bCs w:val="0"/>
              </w:rPr>
            </w:rPrChange>
          </w:rPr>
          <w:t>kỳ</w:t>
        </w:r>
      </w:ins>
      <w:ins w:id="1215" w:author="LENOVO" w:date="2024-12-18T23:45:00Z">
        <w:r w:rsidRPr="005A56F2">
          <w:rPr>
            <w:sz w:val="26"/>
            <w:rPrChange w:id="1216" w:author="LENOVO" w:date="2024-12-18T23:45:00Z">
              <w:rPr>
                <w:b w:val="0"/>
                <w:bCs w:val="0"/>
              </w:rPr>
            </w:rPrChange>
          </w:rPr>
          <w:t xml:space="preserve"> xuố</w:t>
        </w:r>
        <w:r w:rsidR="006C562D">
          <w:rPr>
            <w:rFonts w:hint="eastAsia"/>
            <w:sz w:val="26"/>
            <w:rPrChange w:id="1217" w:author="LENOVO" w:date="2024-12-18T23:45:00Z">
              <w:rPr>
                <w:rFonts w:hint="eastAsia"/>
                <w:sz w:val="26"/>
              </w:rPr>
            </w:rPrChange>
          </w:rPr>
          <w:t xml:space="preserve">ng </w:t>
        </w:r>
      </w:ins>
      <w:ins w:id="1218" w:author="LENOVO" w:date="2024-12-19T02:19:00Z">
        <w:r w:rsidR="006C562D">
          <w:rPr>
            <w:sz w:val="26"/>
          </w:rPr>
          <w:t>7</w:t>
        </w:r>
      </w:ins>
      <w:ins w:id="1219" w:author="LENOVO" w:date="2024-12-18T23:45:00Z">
        <w:r w:rsidRPr="005A56F2">
          <w:rPr>
            <w:sz w:val="26"/>
            <w:rPrChange w:id="1220" w:author="LENOVO" w:date="2024-12-18T23:45:00Z">
              <w:rPr>
                <w:b w:val="0"/>
                <w:bCs w:val="0"/>
              </w:rPr>
            </w:rPrChange>
          </w:rPr>
          <w:t xml:space="preserve"> chu kỳ)</w:t>
        </w:r>
      </w:ins>
    </w:p>
    <w:p w14:paraId="5B65842B" w14:textId="77777777" w:rsidR="00483314" w:rsidRPr="00A32CE8" w:rsidRDefault="00483314" w:rsidP="00483314">
      <w:pPr>
        <w:rPr>
          <w:ins w:id="1221" w:author="LENOVO" w:date="2024-12-19T01:11:00Z"/>
          <w:rFonts w:hint="eastAsia"/>
          <w:sz w:val="26"/>
          <w:lang w:val="en-GB"/>
        </w:rPr>
      </w:pPr>
      <w:ins w:id="1222" w:author="LENOVO" w:date="2024-12-19T01:11:00Z">
        <w:r>
          <w:rPr>
            <w:sz w:val="26"/>
            <w:lang w:val="en-GB"/>
          </w:rPr>
          <w:t>Mặc dù việc song song hóa làm tăng đáng kể mức sử dụng tài nguyên, nhưng tỷ lệ sử dụng phần cứng vẫn ở mức chấp nhận được. Tuy nhiên nếu kích thước đầu vào tăng đáng kể cần xem xét thêm các kỹ thuật tối ưu khác để cân bằng giữa hiệu năng và mức tiêu thụ tài nguyên</w:t>
        </w:r>
      </w:ins>
    </w:p>
    <w:p w14:paraId="2F14F5BC" w14:textId="4A4BDCE1" w:rsidR="003551F8" w:rsidDel="00C6128D" w:rsidRDefault="003551F8">
      <w:pPr>
        <w:rPr>
          <w:del w:id="1223" w:author="LENOVO" w:date="2024-12-19T00:58:00Z"/>
          <w:rFonts w:hint="eastAsia"/>
          <w:sz w:val="26"/>
        </w:rPr>
        <w:pPrChange w:id="1224" w:author="LENOVO" w:date="2024-12-19T00:58:00Z">
          <w:pPr>
            <w:pStyle w:val="Heading2"/>
          </w:pPr>
        </w:pPrChange>
      </w:pPr>
    </w:p>
    <w:p w14:paraId="62289E41" w14:textId="5AA8CF00" w:rsidR="00C6128D" w:rsidRDefault="00C6128D">
      <w:pPr>
        <w:rPr>
          <w:ins w:id="1225" w:author="LENOVO" w:date="2024-12-19T00:58:00Z"/>
          <w:rFonts w:hint="eastAsia"/>
          <w:sz w:val="26"/>
        </w:rPr>
        <w:pPrChange w:id="1226" w:author="LENOVO" w:date="2024-12-18T23:43:00Z">
          <w:pPr>
            <w:pStyle w:val="Heading1"/>
          </w:pPr>
        </w:pPrChange>
      </w:pPr>
    </w:p>
    <w:p w14:paraId="191A12D6" w14:textId="546D418D" w:rsidR="00C6128D" w:rsidRPr="005A56F2" w:rsidRDefault="00C6128D">
      <w:pPr>
        <w:rPr>
          <w:ins w:id="1227" w:author="LENOVO" w:date="2024-12-19T00:58:00Z"/>
          <w:rFonts w:hint="eastAsia"/>
          <w:sz w:val="26"/>
          <w:rPrChange w:id="1228" w:author="LENOVO" w:date="2024-12-18T23:45:00Z">
            <w:rPr>
              <w:ins w:id="1229" w:author="LENOVO" w:date="2024-12-19T00:58:00Z"/>
              <w:rFonts w:hint="eastAsia"/>
              <w:noProof/>
              <w:lang w:val="en-GB"/>
            </w:rPr>
          </w:rPrChange>
        </w:rPr>
        <w:pPrChange w:id="1230" w:author="LENOVO" w:date="2024-12-18T23:43:00Z">
          <w:pPr>
            <w:pStyle w:val="Heading1"/>
          </w:pPr>
        </w:pPrChange>
      </w:pPr>
      <w:ins w:id="1231" w:author="LENOVO" w:date="2024-12-19T00:58:00Z">
        <w:r>
          <w:rPr>
            <w:sz w:val="26"/>
          </w:rPr>
          <w:t>Nhóm xin gửi lời cảm ơn đến giảng viên đã hỗ trợ trong quá trình thực hiện báo cáo này.</w:t>
        </w:r>
      </w:ins>
    </w:p>
    <w:p w14:paraId="04D0A0A0" w14:textId="77777777" w:rsidR="00BB60F2" w:rsidRPr="005A56F2" w:rsidDel="00C6128D" w:rsidRDefault="00BB60F2" w:rsidP="002B0B4E">
      <w:pPr>
        <w:rPr>
          <w:del w:id="1232" w:author="LENOVO" w:date="2024-12-19T00:58:00Z"/>
          <w:rFonts w:hint="eastAsia"/>
          <w:sz w:val="26"/>
          <w:rPrChange w:id="1233" w:author="LENOVO" w:date="2024-12-18T23:45:00Z">
            <w:rPr>
              <w:del w:id="1234" w:author="LENOVO" w:date="2024-12-19T00:58:00Z"/>
              <w:rFonts w:hint="eastAsia"/>
            </w:rPr>
          </w:rPrChange>
        </w:rPr>
      </w:pPr>
    </w:p>
    <w:p w14:paraId="52AECE93" w14:textId="3196A318" w:rsidR="00000000" w:rsidRDefault="00BB10D8">
      <w:pPr>
        <w:rPr>
          <w:rFonts w:hint="eastAsia"/>
          <w:noProof/>
          <w:rPrChange w:id="1235" w:author="LENOVO" w:date="2024-12-19T00:58:00Z">
            <w:rPr>
              <w:rFonts w:hint="eastAsia"/>
              <w:noProof/>
            </w:rPr>
          </w:rPrChange>
        </w:rPr>
        <w:sectPr w:rsidR="00000000" w:rsidSect="00022A5C">
          <w:footerReference w:type="default" r:id="rId16"/>
          <w:footerReference w:type="first" r:id="rId17"/>
          <w:pgSz w:w="11906" w:h="16838" w:code="9"/>
          <w:pgMar w:top="1418" w:right="1346" w:bottom="1418" w:left="1418" w:header="709" w:footer="709" w:gutter="0"/>
          <w:pgBorders w:offsetFrom="page">
            <w:bottom w:val="single" w:sz="4" w:space="24" w:color="403152"/>
          </w:pgBorders>
          <w:cols w:space="708"/>
          <w:titlePg/>
          <w:docGrid w:linePitch="360"/>
        </w:sectPr>
        <w:pPrChange w:id="1236" w:author="LENOVO" w:date="2024-12-19T00:58:00Z">
          <w:pPr>
            <w:pStyle w:val="Heading2"/>
          </w:pPr>
        </w:pPrChange>
      </w:pPr>
    </w:p>
    <w:p w14:paraId="50580D5E" w14:textId="378F5FDB" w:rsidR="00BB60F2" w:rsidRPr="005A56F2" w:rsidRDefault="00BB60F2" w:rsidP="005C3B71">
      <w:pPr>
        <w:pStyle w:val="Title"/>
        <w:rPr>
          <w:rFonts w:hint="eastAsia"/>
          <w:noProof/>
          <w:sz w:val="34"/>
          <w:rPrChange w:id="1237" w:author="LENOVO" w:date="2024-12-18T23:45:00Z">
            <w:rPr>
              <w:rFonts w:hint="eastAsia"/>
              <w:noProof/>
            </w:rPr>
          </w:rPrChange>
        </w:rPr>
      </w:pPr>
      <w:bookmarkStart w:id="1238" w:name="_Toc181630615"/>
      <w:r w:rsidRPr="005A56F2">
        <w:rPr>
          <w:rFonts w:hint="eastAsia"/>
          <w:noProof/>
          <w:sz w:val="34"/>
          <w:rPrChange w:id="1239" w:author="LENOVO" w:date="2024-12-18T23:45:00Z">
            <w:rPr>
              <w:rFonts w:hint="eastAsia"/>
              <w:noProof/>
            </w:rPr>
          </w:rPrChange>
        </w:rPr>
        <w:lastRenderedPageBreak/>
        <w:t>Appendix A:</w:t>
      </w:r>
      <w:bookmarkEnd w:id="1238"/>
      <w:r w:rsidRPr="005A56F2">
        <w:rPr>
          <w:rFonts w:hint="eastAsia"/>
          <w:noProof/>
          <w:sz w:val="34"/>
          <w:rPrChange w:id="1240" w:author="LENOVO" w:date="2024-12-18T23:45:00Z">
            <w:rPr>
              <w:rFonts w:hint="eastAsia"/>
              <w:noProof/>
            </w:rPr>
          </w:rPrChange>
        </w:rPr>
        <w:t xml:space="preserve"> </w:t>
      </w:r>
    </w:p>
    <w:p w14:paraId="5D05A23E" w14:textId="77777777" w:rsidR="00CD49B1" w:rsidRPr="005A56F2" w:rsidRDefault="00BB60F2" w:rsidP="00AC584A">
      <w:pPr>
        <w:pStyle w:val="Title"/>
        <w:rPr>
          <w:rFonts w:hint="eastAsia"/>
          <w:noProof/>
          <w:sz w:val="34"/>
          <w:rPrChange w:id="1241" w:author="LENOVO" w:date="2024-12-18T23:45:00Z">
            <w:rPr>
              <w:rFonts w:hint="eastAsia"/>
              <w:noProof/>
            </w:rPr>
          </w:rPrChange>
        </w:rPr>
      </w:pPr>
      <w:r w:rsidRPr="005A56F2">
        <w:rPr>
          <w:rFonts w:hint="eastAsia"/>
          <w:sz w:val="34"/>
          <w:rPrChange w:id="1242" w:author="LENOVO" w:date="2024-12-18T23:45:00Z">
            <w:rPr>
              <w:rFonts w:hint="eastAsia"/>
            </w:rPr>
          </w:rPrChange>
        </w:rPr>
        <w:br w:type="page"/>
      </w:r>
      <w:bookmarkStart w:id="1243" w:name="_Toc181630616"/>
      <w:r w:rsidRPr="005A56F2">
        <w:rPr>
          <w:rFonts w:hint="eastAsia"/>
          <w:noProof/>
          <w:sz w:val="34"/>
          <w:rPrChange w:id="1244" w:author="LENOVO" w:date="2024-12-18T23:45:00Z">
            <w:rPr>
              <w:rFonts w:hint="eastAsia"/>
              <w:noProof/>
            </w:rPr>
          </w:rPrChange>
        </w:rPr>
        <w:lastRenderedPageBreak/>
        <w:t xml:space="preserve">Appendix B: </w:t>
      </w:r>
      <w:r w:rsidR="00541EBF" w:rsidRPr="005A56F2">
        <w:rPr>
          <w:rFonts w:hint="eastAsia"/>
          <w:noProof/>
          <w:sz w:val="34"/>
          <w:rPrChange w:id="1245" w:author="LENOVO" w:date="2024-12-18T23:45:00Z">
            <w:rPr>
              <w:rFonts w:hint="eastAsia"/>
              <w:noProof/>
            </w:rPr>
          </w:rPrChange>
        </w:rPr>
        <w:t>VHDL Code</w:t>
      </w:r>
      <w:bookmarkEnd w:id="1243"/>
      <w:r w:rsidR="00CD49B1" w:rsidRPr="005A56F2">
        <w:rPr>
          <w:rFonts w:hint="eastAsia"/>
          <w:noProof/>
          <w:sz w:val="34"/>
          <w:rPrChange w:id="1246" w:author="LENOVO" w:date="2024-12-18T23:45:00Z">
            <w:rPr>
              <w:rFonts w:hint="eastAsia"/>
              <w:noProof/>
            </w:rPr>
          </w:rPrChange>
        </w:rPr>
        <w:t xml:space="preserve"> </w:t>
      </w:r>
    </w:p>
    <w:p w14:paraId="3C2E0F39" w14:textId="77777777" w:rsidR="00BB60F2" w:rsidRPr="005A56F2" w:rsidRDefault="00CD49B1" w:rsidP="00AC584A">
      <w:pPr>
        <w:pStyle w:val="Title"/>
        <w:rPr>
          <w:rFonts w:hint="eastAsia"/>
          <w:noProof/>
          <w:color w:val="FF0000"/>
          <w:sz w:val="34"/>
          <w:rPrChange w:id="1247" w:author="LENOVO" w:date="2024-12-18T23:45:00Z">
            <w:rPr>
              <w:rFonts w:hint="eastAsia"/>
              <w:noProof/>
              <w:color w:val="FF0000"/>
            </w:rPr>
          </w:rPrChange>
        </w:rPr>
      </w:pPr>
      <w:bookmarkStart w:id="1248" w:name="_Toc181630617"/>
      <w:r w:rsidRPr="005A56F2">
        <w:rPr>
          <w:rFonts w:hint="eastAsia"/>
          <w:noProof/>
          <w:color w:val="FF0000"/>
          <w:sz w:val="34"/>
          <w:rPrChange w:id="1249" w:author="LENOVO" w:date="2024-12-18T23:45:00Z">
            <w:rPr>
              <w:rFonts w:hint="eastAsia"/>
              <w:noProof/>
              <w:color w:val="FF0000"/>
            </w:rPr>
          </w:rPrChange>
        </w:rPr>
        <w:t>(</w:t>
      </w:r>
      <w:r w:rsidRPr="005A56F2">
        <w:rPr>
          <w:rFonts w:hint="cs"/>
          <w:noProof/>
          <w:color w:val="FF0000"/>
          <w:sz w:val="34"/>
          <w:rPrChange w:id="1250" w:author="LENOVO" w:date="2024-12-18T23:45:00Z">
            <w:rPr>
              <w:rFonts w:hint="cs"/>
              <w:noProof/>
              <w:color w:val="FF0000"/>
            </w:rPr>
          </w:rPrChange>
        </w:rPr>
        <w:t>đ</w:t>
      </w:r>
      <w:r w:rsidRPr="005A56F2">
        <w:rPr>
          <w:rFonts w:hint="eastAsia"/>
          <w:noProof/>
          <w:color w:val="FF0000"/>
          <w:sz w:val="34"/>
          <w:rPrChange w:id="1251" w:author="LENOVO" w:date="2024-12-18T23:45:00Z">
            <w:rPr>
              <w:rFonts w:hint="eastAsia"/>
              <w:noProof/>
              <w:color w:val="FF0000"/>
            </w:rPr>
          </w:rPrChange>
        </w:rPr>
        <w:t xml:space="preserve">óng gói thành </w:t>
      </w:r>
      <w:r w:rsidRPr="005A56F2">
        <w:rPr>
          <w:noProof/>
          <w:color w:val="FF0000"/>
          <w:sz w:val="34"/>
          <w:rPrChange w:id="1252" w:author="LENOVO" w:date="2024-12-18T23:45:00Z">
            <w:rPr>
              <w:noProof/>
              <w:color w:val="FF0000"/>
            </w:rPr>
          </w:rPrChange>
        </w:rPr>
        <w:t>tệp</w:t>
      </w:r>
      <w:r w:rsidRPr="005A56F2">
        <w:rPr>
          <w:rFonts w:hint="eastAsia"/>
          <w:noProof/>
          <w:color w:val="FF0000"/>
          <w:sz w:val="34"/>
          <w:rPrChange w:id="1253" w:author="LENOVO" w:date="2024-12-18T23:45:00Z">
            <w:rPr>
              <w:rFonts w:hint="eastAsia"/>
              <w:noProof/>
              <w:color w:val="FF0000"/>
            </w:rPr>
          </w:rPrChange>
        </w:rPr>
        <w:t xml:space="preserve"> nén và </w:t>
      </w:r>
      <w:r w:rsidRPr="005A56F2">
        <w:rPr>
          <w:noProof/>
          <w:color w:val="FF0000"/>
          <w:sz w:val="34"/>
          <w:rPrChange w:id="1254" w:author="LENOVO" w:date="2024-12-18T23:45:00Z">
            <w:rPr>
              <w:noProof/>
              <w:color w:val="FF0000"/>
            </w:rPr>
          </w:rPrChange>
        </w:rPr>
        <w:t>gửi</w:t>
      </w:r>
      <w:r w:rsidRPr="005A56F2">
        <w:rPr>
          <w:rFonts w:hint="eastAsia"/>
          <w:noProof/>
          <w:color w:val="FF0000"/>
          <w:sz w:val="34"/>
          <w:rPrChange w:id="1255" w:author="LENOVO" w:date="2024-12-18T23:45:00Z">
            <w:rPr>
              <w:rFonts w:hint="eastAsia"/>
              <w:noProof/>
              <w:color w:val="FF0000"/>
            </w:rPr>
          </w:rPrChange>
        </w:rPr>
        <w:t xml:space="preserve"> kèm báo cáo)</w:t>
      </w:r>
      <w:bookmarkEnd w:id="1248"/>
    </w:p>
    <w:p w14:paraId="4E0ACA5C" w14:textId="77777777" w:rsidR="00BB60F2" w:rsidRPr="005A56F2" w:rsidRDefault="00BB60F2" w:rsidP="00AC584A">
      <w:pPr>
        <w:pStyle w:val="Title"/>
        <w:rPr>
          <w:rFonts w:hint="eastAsia"/>
          <w:noProof/>
          <w:sz w:val="34"/>
          <w:lang w:val="fr-FR"/>
          <w:rPrChange w:id="1256" w:author="LENOVO" w:date="2024-12-18T23:45:00Z">
            <w:rPr>
              <w:rFonts w:hint="eastAsia"/>
              <w:noProof/>
              <w:lang w:val="fr-FR"/>
            </w:rPr>
          </w:rPrChange>
        </w:rPr>
      </w:pPr>
      <w:r w:rsidRPr="005A56F2">
        <w:rPr>
          <w:rFonts w:hint="eastAsia"/>
          <w:noProof/>
          <w:sz w:val="34"/>
          <w:lang w:val="fr-FR"/>
          <w:rPrChange w:id="1257" w:author="LENOVO" w:date="2024-12-18T23:45:00Z">
            <w:rPr>
              <w:rFonts w:hint="eastAsia"/>
              <w:noProof/>
              <w:lang w:val="fr-FR"/>
            </w:rPr>
          </w:rPrChange>
        </w:rPr>
        <w:br w:type="page"/>
      </w:r>
      <w:bookmarkStart w:id="1258" w:name="_Toc181630618"/>
      <w:r w:rsidRPr="005A56F2">
        <w:rPr>
          <w:rFonts w:hint="eastAsia"/>
          <w:noProof/>
          <w:sz w:val="34"/>
          <w:lang w:val="fr-FR"/>
          <w:rPrChange w:id="1259" w:author="LENOVO" w:date="2024-12-18T23:45:00Z">
            <w:rPr>
              <w:rFonts w:hint="eastAsia"/>
              <w:noProof/>
              <w:lang w:val="fr-FR"/>
            </w:rPr>
          </w:rPrChange>
        </w:rPr>
        <w:lastRenderedPageBreak/>
        <w:t>Appendix C:</w:t>
      </w:r>
      <w:bookmarkEnd w:id="1258"/>
      <w:r w:rsidRPr="005A56F2">
        <w:rPr>
          <w:rFonts w:hint="eastAsia"/>
          <w:noProof/>
          <w:sz w:val="34"/>
          <w:lang w:val="fr-FR"/>
          <w:rPrChange w:id="1260" w:author="LENOVO" w:date="2024-12-18T23:45:00Z">
            <w:rPr>
              <w:rFonts w:hint="eastAsia"/>
              <w:noProof/>
              <w:lang w:val="fr-FR"/>
            </w:rPr>
          </w:rPrChange>
        </w:rPr>
        <w:t xml:space="preserve"> </w:t>
      </w:r>
    </w:p>
    <w:p w14:paraId="0F01FE4C" w14:textId="77777777" w:rsidR="00BB60F2" w:rsidRPr="005A56F2" w:rsidRDefault="00BB60F2" w:rsidP="00AC584A">
      <w:pPr>
        <w:pStyle w:val="Title"/>
        <w:rPr>
          <w:rFonts w:hint="eastAsia"/>
          <w:noProof/>
          <w:sz w:val="34"/>
          <w:lang w:val="fr-FR"/>
          <w:rPrChange w:id="1261" w:author="LENOVO" w:date="2024-12-18T23:45:00Z">
            <w:rPr>
              <w:rFonts w:hint="eastAsia"/>
              <w:noProof/>
              <w:lang w:val="fr-FR"/>
            </w:rPr>
          </w:rPrChange>
        </w:rPr>
      </w:pPr>
    </w:p>
    <w:p w14:paraId="5A85590A" w14:textId="77777777" w:rsidR="00BB60F2" w:rsidRPr="005A56F2" w:rsidRDefault="004908DF" w:rsidP="004908DF">
      <w:pPr>
        <w:ind w:firstLine="708"/>
        <w:jc w:val="left"/>
        <w:rPr>
          <w:rFonts w:hint="eastAsia"/>
          <w:sz w:val="26"/>
          <w:lang w:val="fr-FR"/>
          <w:rPrChange w:id="1262" w:author="LENOVO" w:date="2024-12-18T23:45:00Z">
            <w:rPr>
              <w:rFonts w:hint="eastAsia"/>
              <w:lang w:val="fr-FR"/>
            </w:rPr>
          </w:rPrChange>
        </w:rPr>
        <w:sectPr w:rsidR="00BB60F2" w:rsidRPr="005A56F2" w:rsidSect="003B1600">
          <w:headerReference w:type="first" r:id="rId18"/>
          <w:pgSz w:w="16838" w:h="11906" w:orient="landscape" w:code="9"/>
          <w:pgMar w:top="1411" w:right="1411" w:bottom="1411" w:left="1411" w:header="706" w:footer="706" w:gutter="0"/>
          <w:pgBorders w:offsetFrom="page">
            <w:bottom w:val="single" w:sz="4" w:space="24" w:color="403152"/>
          </w:pgBorders>
          <w:cols w:space="708"/>
          <w:titlePg/>
          <w:docGrid w:linePitch="360"/>
        </w:sectPr>
      </w:pPr>
      <w:r w:rsidRPr="005A56F2">
        <w:rPr>
          <w:rFonts w:hint="eastAsia"/>
          <w:sz w:val="26"/>
          <w:lang w:val="fr-FR"/>
          <w:rPrChange w:id="1263" w:author="LENOVO" w:date="2024-12-18T23:45:00Z">
            <w:rPr>
              <w:rFonts w:hint="eastAsia"/>
              <w:lang w:val="fr-FR"/>
            </w:rPr>
          </w:rPrChange>
        </w:rPr>
        <w:t xml:space="preserve">Compress </w:t>
      </w:r>
      <w:r w:rsidR="0052577E" w:rsidRPr="005A56F2">
        <w:rPr>
          <w:rFonts w:hint="eastAsia"/>
          <w:sz w:val="26"/>
          <w:lang w:val="fr-FR"/>
          <w:rPrChange w:id="1264" w:author="LENOVO" w:date="2024-12-18T23:45:00Z">
            <w:rPr>
              <w:rFonts w:hint="eastAsia"/>
              <w:lang w:val="fr-FR"/>
            </w:rPr>
          </w:rPrChange>
        </w:rPr>
        <w:t xml:space="preserve"> and email to hungnvnu@gmail.com</w:t>
      </w:r>
    </w:p>
    <w:p w14:paraId="48B5ADA6" w14:textId="77777777" w:rsidR="00BB60F2" w:rsidRPr="005A56F2" w:rsidRDefault="00BB60F2" w:rsidP="00181C71">
      <w:pPr>
        <w:pStyle w:val="Title"/>
        <w:rPr>
          <w:rFonts w:hint="eastAsia"/>
          <w:noProof/>
          <w:sz w:val="34"/>
          <w:rPrChange w:id="1265" w:author="LENOVO" w:date="2024-12-18T23:45:00Z">
            <w:rPr>
              <w:rFonts w:hint="eastAsia"/>
              <w:noProof/>
            </w:rPr>
          </w:rPrChange>
        </w:rPr>
      </w:pPr>
      <w:bookmarkStart w:id="1266" w:name="_Toc181630619"/>
      <w:r w:rsidRPr="005A56F2">
        <w:rPr>
          <w:rFonts w:hint="eastAsia"/>
          <w:noProof/>
          <w:sz w:val="34"/>
          <w:rPrChange w:id="1267" w:author="LENOVO" w:date="2024-12-18T23:45:00Z">
            <w:rPr>
              <w:rFonts w:hint="eastAsia"/>
              <w:noProof/>
            </w:rPr>
          </w:rPrChange>
        </w:rPr>
        <w:lastRenderedPageBreak/>
        <w:t>List of Figures</w:t>
      </w:r>
      <w:bookmarkEnd w:id="1266"/>
    </w:p>
    <w:p w14:paraId="7CD38B0C" w14:textId="77777777" w:rsidR="003472D6" w:rsidRPr="005A56F2" w:rsidRDefault="003472D6">
      <w:pPr>
        <w:pStyle w:val="TableofFigures"/>
        <w:tabs>
          <w:tab w:val="right" w:leader="dot" w:pos="9060"/>
        </w:tabs>
        <w:rPr>
          <w:rFonts w:ascii="Calibri" w:hAnsi="Calibri"/>
          <w:noProof/>
          <w:szCs w:val="22"/>
          <w:lang w:eastAsia="zh-CN"/>
          <w:rPrChange w:id="1268" w:author="LENOVO" w:date="2024-12-18T23:45:00Z">
            <w:rPr>
              <w:rFonts w:ascii="Calibri" w:hAnsi="Calibri"/>
              <w:noProof/>
              <w:sz w:val="22"/>
              <w:szCs w:val="22"/>
              <w:lang w:eastAsia="zh-CN"/>
            </w:rPr>
          </w:rPrChange>
        </w:rPr>
      </w:pPr>
      <w:r w:rsidRPr="005A56F2">
        <w:rPr>
          <w:sz w:val="26"/>
          <w:rPrChange w:id="1269" w:author="LENOVO" w:date="2024-12-18T23:45:00Z">
            <w:rPr/>
          </w:rPrChange>
        </w:rPr>
        <w:fldChar w:fldCharType="begin"/>
      </w:r>
      <w:r w:rsidRPr="005A56F2">
        <w:rPr>
          <w:rFonts w:hint="eastAsia"/>
          <w:sz w:val="26"/>
          <w:rPrChange w:id="1270" w:author="LENOVO" w:date="2024-12-18T23:45:00Z">
            <w:rPr>
              <w:rFonts w:hint="eastAsia"/>
            </w:rPr>
          </w:rPrChange>
        </w:rPr>
        <w:instrText xml:space="preserve"> TOC \h \z \c "Hình" </w:instrText>
      </w:r>
      <w:r w:rsidRPr="005A56F2">
        <w:rPr>
          <w:sz w:val="26"/>
          <w:rPrChange w:id="1271" w:author="LENOVO" w:date="2024-12-18T23:45:00Z">
            <w:rPr/>
          </w:rPrChange>
        </w:rPr>
        <w:fldChar w:fldCharType="separate"/>
      </w:r>
      <w:r w:rsidR="00724A7C" w:rsidRPr="005A56F2">
        <w:rPr>
          <w:sz w:val="26"/>
          <w:rPrChange w:id="1272" w:author="LENOVO" w:date="2024-12-18T23:45:00Z">
            <w:rPr/>
          </w:rPrChange>
        </w:rPr>
        <w:fldChar w:fldCharType="begin"/>
      </w:r>
      <w:r w:rsidR="00724A7C" w:rsidRPr="005A56F2">
        <w:rPr>
          <w:rFonts w:hint="eastAsia"/>
          <w:sz w:val="26"/>
          <w:rPrChange w:id="1273" w:author="LENOVO" w:date="2024-12-18T23:45:00Z">
            <w:rPr>
              <w:rFonts w:hint="eastAsia"/>
            </w:rPr>
          </w:rPrChange>
        </w:rPr>
        <w:instrText xml:space="preserve"> HYPERLINK \l "_Toc496109799" </w:instrText>
      </w:r>
      <w:r w:rsidR="00724A7C" w:rsidRPr="005A56F2">
        <w:rPr>
          <w:sz w:val="26"/>
          <w:rPrChange w:id="1274" w:author="LENOVO" w:date="2024-12-18T23:45:00Z">
            <w:rPr>
              <w:noProof/>
            </w:rPr>
          </w:rPrChange>
        </w:rPr>
        <w:fldChar w:fldCharType="separate"/>
      </w:r>
      <w:r w:rsidRPr="005A56F2">
        <w:rPr>
          <w:rStyle w:val="Hyperlink"/>
          <w:rFonts w:hint="eastAsia"/>
          <w:noProof/>
          <w:sz w:val="26"/>
          <w:rPrChange w:id="1275" w:author="LENOVO" w:date="2024-12-18T23:45:00Z">
            <w:rPr>
              <w:rStyle w:val="Hyperlink"/>
              <w:rFonts w:hint="eastAsia"/>
              <w:noProof/>
            </w:rPr>
          </w:rPrChange>
        </w:rPr>
        <w:t xml:space="preserve">Hình 1. Ví </w:t>
      </w:r>
      <w:r w:rsidRPr="005A56F2">
        <w:rPr>
          <w:rStyle w:val="Hyperlink"/>
          <w:noProof/>
          <w:sz w:val="26"/>
          <w:rPrChange w:id="1276" w:author="LENOVO" w:date="2024-12-18T23:45:00Z">
            <w:rPr>
              <w:rStyle w:val="Hyperlink"/>
              <w:noProof/>
            </w:rPr>
          </w:rPrChange>
        </w:rPr>
        <w:t>dụ</w:t>
      </w:r>
      <w:r w:rsidRPr="005A56F2">
        <w:rPr>
          <w:rStyle w:val="Hyperlink"/>
          <w:rFonts w:hint="eastAsia"/>
          <w:noProof/>
          <w:sz w:val="26"/>
          <w:rPrChange w:id="1277" w:author="LENOVO" w:date="2024-12-18T23:45:00Z">
            <w:rPr>
              <w:rStyle w:val="Hyperlink"/>
              <w:rFonts w:hint="eastAsia"/>
              <w:noProof/>
            </w:rPr>
          </w:rPrChange>
        </w:rPr>
        <w:t xml:space="preserve"> minh </w:t>
      </w:r>
      <w:r w:rsidRPr="005A56F2">
        <w:rPr>
          <w:rStyle w:val="Hyperlink"/>
          <w:noProof/>
          <w:sz w:val="26"/>
          <w:rPrChange w:id="1278" w:author="LENOVO" w:date="2024-12-18T23:45:00Z">
            <w:rPr>
              <w:rStyle w:val="Hyperlink"/>
              <w:noProof/>
            </w:rPr>
          </w:rPrChange>
        </w:rPr>
        <w:t>họa</w:t>
      </w:r>
      <w:r w:rsidRPr="005A56F2">
        <w:rPr>
          <w:rStyle w:val="Hyperlink"/>
          <w:rFonts w:hint="eastAsia"/>
          <w:noProof/>
          <w:sz w:val="26"/>
          <w:rPrChange w:id="1279" w:author="LENOVO" w:date="2024-12-18T23:45:00Z">
            <w:rPr>
              <w:rStyle w:val="Hyperlink"/>
              <w:rFonts w:hint="eastAsia"/>
              <w:noProof/>
            </w:rPr>
          </w:rPrChange>
        </w:rPr>
        <w:t xml:space="preserve"> quá trình </w:t>
      </w:r>
      <w:r w:rsidRPr="005A56F2">
        <w:rPr>
          <w:rStyle w:val="Hyperlink"/>
          <w:noProof/>
          <w:sz w:val="26"/>
          <w:rPrChange w:id="1280" w:author="LENOVO" w:date="2024-12-18T23:45:00Z">
            <w:rPr>
              <w:rStyle w:val="Hyperlink"/>
              <w:noProof/>
            </w:rPr>
          </w:rPrChange>
        </w:rPr>
        <w:t>sắp</w:t>
      </w:r>
      <w:r w:rsidRPr="005A56F2">
        <w:rPr>
          <w:rStyle w:val="Hyperlink"/>
          <w:rFonts w:hint="eastAsia"/>
          <w:noProof/>
          <w:sz w:val="26"/>
          <w:rPrChange w:id="1281" w:author="LENOVO" w:date="2024-12-18T23:45:00Z">
            <w:rPr>
              <w:rStyle w:val="Hyperlink"/>
              <w:rFonts w:hint="eastAsia"/>
              <w:noProof/>
            </w:rPr>
          </w:rPrChange>
        </w:rPr>
        <w:t xml:space="preserve"> </w:t>
      </w:r>
      <w:r w:rsidRPr="005A56F2">
        <w:rPr>
          <w:rStyle w:val="Hyperlink"/>
          <w:noProof/>
          <w:sz w:val="26"/>
          <w:rPrChange w:id="1282" w:author="LENOVO" w:date="2024-12-18T23:45:00Z">
            <w:rPr>
              <w:rStyle w:val="Hyperlink"/>
              <w:noProof/>
            </w:rPr>
          </w:rPrChange>
        </w:rPr>
        <w:t>xếp</w:t>
      </w:r>
      <w:r w:rsidRPr="005A56F2">
        <w:rPr>
          <w:rStyle w:val="Hyperlink"/>
          <w:rFonts w:hint="eastAsia"/>
          <w:noProof/>
          <w:sz w:val="26"/>
          <w:rPrChange w:id="1283" w:author="LENOVO" w:date="2024-12-18T23:45:00Z">
            <w:rPr>
              <w:rStyle w:val="Hyperlink"/>
              <w:rFonts w:hint="eastAsia"/>
              <w:noProof/>
            </w:rPr>
          </w:rPrChange>
        </w:rPr>
        <w:t xml:space="preserve"> </w:t>
      </w:r>
      <w:r w:rsidRPr="005A56F2">
        <w:rPr>
          <w:rStyle w:val="Hyperlink"/>
          <w:noProof/>
          <w:sz w:val="26"/>
          <w:rPrChange w:id="1284" w:author="LENOVO" w:date="2024-12-18T23:45:00Z">
            <w:rPr>
              <w:rStyle w:val="Hyperlink"/>
              <w:noProof/>
            </w:rPr>
          </w:rPrChange>
        </w:rPr>
        <w:t>một</w:t>
      </w:r>
      <w:r w:rsidRPr="005A56F2">
        <w:rPr>
          <w:rStyle w:val="Hyperlink"/>
          <w:rFonts w:hint="eastAsia"/>
          <w:noProof/>
          <w:sz w:val="26"/>
          <w:rPrChange w:id="1285" w:author="LENOVO" w:date="2024-12-18T23:45:00Z">
            <w:rPr>
              <w:rStyle w:val="Hyperlink"/>
              <w:rFonts w:hint="eastAsia"/>
              <w:noProof/>
            </w:rPr>
          </w:rPrChange>
        </w:rPr>
        <w:t xml:space="preserve"> dãy </w:t>
      </w:r>
      <w:r w:rsidRPr="005A56F2">
        <w:rPr>
          <w:rStyle w:val="Hyperlink"/>
          <w:noProof/>
          <w:sz w:val="26"/>
          <w:rPrChange w:id="1286" w:author="LENOVO" w:date="2024-12-18T23:45:00Z">
            <w:rPr>
              <w:rStyle w:val="Hyperlink"/>
              <w:noProof/>
            </w:rPr>
          </w:rPrChange>
        </w:rPr>
        <w:t>gồm</w:t>
      </w:r>
      <w:r w:rsidRPr="005A56F2">
        <w:rPr>
          <w:rStyle w:val="Hyperlink"/>
          <w:rFonts w:hint="eastAsia"/>
          <w:noProof/>
          <w:sz w:val="26"/>
          <w:rPrChange w:id="1287" w:author="LENOVO" w:date="2024-12-18T23:45:00Z">
            <w:rPr>
              <w:rStyle w:val="Hyperlink"/>
              <w:rFonts w:hint="eastAsia"/>
              <w:noProof/>
            </w:rPr>
          </w:rPrChange>
        </w:rPr>
        <w:t xml:space="preserve"> 4 </w:t>
      </w:r>
      <w:r w:rsidRPr="005A56F2">
        <w:rPr>
          <w:rStyle w:val="Hyperlink"/>
          <w:noProof/>
          <w:sz w:val="26"/>
          <w:rPrChange w:id="1288" w:author="LENOVO" w:date="2024-12-18T23:45:00Z">
            <w:rPr>
              <w:rStyle w:val="Hyperlink"/>
              <w:noProof/>
            </w:rPr>
          </w:rPrChange>
        </w:rPr>
        <w:t>phần</w:t>
      </w:r>
      <w:r w:rsidRPr="005A56F2">
        <w:rPr>
          <w:rStyle w:val="Hyperlink"/>
          <w:rFonts w:hint="eastAsia"/>
          <w:noProof/>
          <w:sz w:val="26"/>
          <w:rPrChange w:id="1289" w:author="LENOVO" w:date="2024-12-18T23:45:00Z">
            <w:rPr>
              <w:rStyle w:val="Hyperlink"/>
              <w:rFonts w:hint="eastAsia"/>
              <w:noProof/>
            </w:rPr>
          </w:rPrChange>
        </w:rPr>
        <w:t xml:space="preserve"> </w:t>
      </w:r>
      <w:r w:rsidRPr="005A56F2">
        <w:rPr>
          <w:rStyle w:val="Hyperlink"/>
          <w:noProof/>
          <w:sz w:val="26"/>
          <w:rPrChange w:id="1290" w:author="LENOVO" w:date="2024-12-18T23:45:00Z">
            <w:rPr>
              <w:rStyle w:val="Hyperlink"/>
              <w:noProof/>
            </w:rPr>
          </w:rPrChange>
        </w:rPr>
        <w:t>tử</w:t>
      </w:r>
      <w:r w:rsidRPr="005A56F2">
        <w:rPr>
          <w:rStyle w:val="Hyperlink"/>
          <w:rFonts w:hint="eastAsia"/>
          <w:noProof/>
          <w:sz w:val="26"/>
          <w:rPrChange w:id="1291" w:author="LENOVO" w:date="2024-12-18T23:45:00Z">
            <w:rPr>
              <w:rStyle w:val="Hyperlink"/>
              <w:rFonts w:hint="eastAsia"/>
              <w:noProof/>
            </w:rPr>
          </w:rPrChange>
        </w:rPr>
        <w:t xml:space="preserve"> theo </w:t>
      </w:r>
      <w:r w:rsidRPr="005A56F2">
        <w:rPr>
          <w:rStyle w:val="Hyperlink"/>
          <w:noProof/>
          <w:sz w:val="26"/>
          <w:rPrChange w:id="1292" w:author="LENOVO" w:date="2024-12-18T23:45:00Z">
            <w:rPr>
              <w:rStyle w:val="Hyperlink"/>
              <w:noProof/>
            </w:rPr>
          </w:rPrChange>
        </w:rPr>
        <w:t>trật</w:t>
      </w:r>
      <w:r w:rsidRPr="005A56F2">
        <w:rPr>
          <w:rStyle w:val="Hyperlink"/>
          <w:rFonts w:hint="eastAsia"/>
          <w:noProof/>
          <w:sz w:val="26"/>
          <w:rPrChange w:id="1293" w:author="LENOVO" w:date="2024-12-18T23:45:00Z">
            <w:rPr>
              <w:rStyle w:val="Hyperlink"/>
              <w:rFonts w:hint="eastAsia"/>
              <w:noProof/>
            </w:rPr>
          </w:rPrChange>
        </w:rPr>
        <w:t xml:space="preserve"> </w:t>
      </w:r>
      <w:r w:rsidRPr="005A56F2">
        <w:rPr>
          <w:rStyle w:val="Hyperlink"/>
          <w:noProof/>
          <w:sz w:val="26"/>
          <w:rPrChange w:id="1294" w:author="LENOVO" w:date="2024-12-18T23:45:00Z">
            <w:rPr>
              <w:rStyle w:val="Hyperlink"/>
              <w:noProof/>
            </w:rPr>
          </w:rPrChange>
        </w:rPr>
        <w:t>tự</w:t>
      </w:r>
      <w:r w:rsidRPr="005A56F2">
        <w:rPr>
          <w:rStyle w:val="Hyperlink"/>
          <w:rFonts w:hint="eastAsia"/>
          <w:noProof/>
          <w:sz w:val="26"/>
          <w:rPrChange w:id="1295" w:author="LENOVO" w:date="2024-12-18T23:45:00Z">
            <w:rPr>
              <w:rStyle w:val="Hyperlink"/>
              <w:rFonts w:hint="eastAsia"/>
              <w:noProof/>
            </w:rPr>
          </w:rPrChange>
        </w:rPr>
        <w:t xml:space="preserve"> t</w:t>
      </w:r>
      <w:r w:rsidRPr="005A56F2">
        <w:rPr>
          <w:rStyle w:val="Hyperlink"/>
          <w:rFonts w:hint="cs"/>
          <w:noProof/>
          <w:sz w:val="26"/>
          <w:rPrChange w:id="1296" w:author="LENOVO" w:date="2024-12-18T23:45:00Z">
            <w:rPr>
              <w:rStyle w:val="Hyperlink"/>
              <w:rFonts w:hint="cs"/>
              <w:noProof/>
            </w:rPr>
          </w:rPrChange>
        </w:rPr>
        <w:t>ă</w:t>
      </w:r>
      <w:r w:rsidRPr="005A56F2">
        <w:rPr>
          <w:rStyle w:val="Hyperlink"/>
          <w:rFonts w:hint="eastAsia"/>
          <w:noProof/>
          <w:sz w:val="26"/>
          <w:rPrChange w:id="1297" w:author="LENOVO" w:date="2024-12-18T23:45:00Z">
            <w:rPr>
              <w:rStyle w:val="Hyperlink"/>
              <w:rFonts w:hint="eastAsia"/>
              <w:noProof/>
            </w:rPr>
          </w:rPrChange>
        </w:rPr>
        <w:t xml:space="preserve">ng </w:t>
      </w:r>
      <w:r w:rsidRPr="005A56F2">
        <w:rPr>
          <w:rStyle w:val="Hyperlink"/>
          <w:noProof/>
          <w:sz w:val="26"/>
          <w:rPrChange w:id="1298" w:author="LENOVO" w:date="2024-12-18T23:45:00Z">
            <w:rPr>
              <w:rStyle w:val="Hyperlink"/>
              <w:noProof/>
            </w:rPr>
          </w:rPrChange>
        </w:rPr>
        <w:t>dần.</w:t>
      </w:r>
      <w:r w:rsidRPr="005A56F2">
        <w:rPr>
          <w:rFonts w:hint="eastAsia"/>
          <w:noProof/>
          <w:webHidden/>
          <w:sz w:val="26"/>
          <w:rPrChange w:id="1299" w:author="LENOVO" w:date="2024-12-18T23:45:00Z">
            <w:rPr>
              <w:rFonts w:hint="eastAsia"/>
              <w:noProof/>
              <w:webHidden/>
            </w:rPr>
          </w:rPrChange>
        </w:rPr>
        <w:tab/>
      </w:r>
      <w:r w:rsidRPr="005A56F2">
        <w:rPr>
          <w:noProof/>
          <w:webHidden/>
          <w:sz w:val="26"/>
          <w:rPrChange w:id="1300" w:author="LENOVO" w:date="2024-12-18T23:45:00Z">
            <w:rPr>
              <w:noProof/>
              <w:webHidden/>
            </w:rPr>
          </w:rPrChange>
        </w:rPr>
        <w:fldChar w:fldCharType="begin"/>
      </w:r>
      <w:r w:rsidRPr="005A56F2">
        <w:rPr>
          <w:rFonts w:hint="eastAsia"/>
          <w:noProof/>
          <w:webHidden/>
          <w:sz w:val="26"/>
          <w:rPrChange w:id="1301" w:author="LENOVO" w:date="2024-12-18T23:45:00Z">
            <w:rPr>
              <w:rFonts w:hint="eastAsia"/>
              <w:noProof/>
              <w:webHidden/>
            </w:rPr>
          </w:rPrChange>
        </w:rPr>
        <w:instrText xml:space="preserve"> PAGEREF _Toc496109799 \h </w:instrText>
      </w:r>
      <w:r w:rsidRPr="005A56F2">
        <w:rPr>
          <w:noProof/>
          <w:webHidden/>
          <w:sz w:val="26"/>
          <w:rPrChange w:id="1302" w:author="LENOVO" w:date="2024-12-18T23:45:00Z">
            <w:rPr>
              <w:noProof/>
              <w:webHidden/>
              <w:sz w:val="26"/>
            </w:rPr>
          </w:rPrChange>
        </w:rPr>
      </w:r>
      <w:r w:rsidRPr="005A56F2">
        <w:rPr>
          <w:noProof/>
          <w:webHidden/>
          <w:sz w:val="26"/>
          <w:rPrChange w:id="1303" w:author="LENOVO" w:date="2024-12-18T23:45:00Z">
            <w:rPr>
              <w:noProof/>
              <w:webHidden/>
            </w:rPr>
          </w:rPrChange>
        </w:rPr>
        <w:fldChar w:fldCharType="separate"/>
      </w:r>
      <w:r w:rsidRPr="005A56F2">
        <w:rPr>
          <w:rFonts w:hint="eastAsia"/>
          <w:noProof/>
          <w:webHidden/>
          <w:sz w:val="26"/>
          <w:rPrChange w:id="1304" w:author="LENOVO" w:date="2024-12-18T23:45:00Z">
            <w:rPr>
              <w:rFonts w:hint="eastAsia"/>
              <w:noProof/>
              <w:webHidden/>
            </w:rPr>
          </w:rPrChange>
        </w:rPr>
        <w:t>6</w:t>
      </w:r>
      <w:r w:rsidRPr="005A56F2">
        <w:rPr>
          <w:noProof/>
          <w:webHidden/>
          <w:sz w:val="26"/>
          <w:rPrChange w:id="1305" w:author="LENOVO" w:date="2024-12-18T23:45:00Z">
            <w:rPr>
              <w:noProof/>
              <w:webHidden/>
            </w:rPr>
          </w:rPrChange>
        </w:rPr>
        <w:fldChar w:fldCharType="end"/>
      </w:r>
      <w:r w:rsidR="00724A7C" w:rsidRPr="005A56F2">
        <w:rPr>
          <w:noProof/>
          <w:sz w:val="26"/>
          <w:rPrChange w:id="1306" w:author="LENOVO" w:date="2024-12-18T23:45:00Z">
            <w:rPr>
              <w:noProof/>
            </w:rPr>
          </w:rPrChange>
        </w:rPr>
        <w:fldChar w:fldCharType="end"/>
      </w:r>
    </w:p>
    <w:p w14:paraId="5A8A5214" w14:textId="77777777" w:rsidR="003472D6" w:rsidRPr="005A56F2" w:rsidRDefault="00724A7C">
      <w:pPr>
        <w:pStyle w:val="TableofFigures"/>
        <w:tabs>
          <w:tab w:val="right" w:leader="dot" w:pos="9060"/>
        </w:tabs>
        <w:rPr>
          <w:rFonts w:ascii="Calibri" w:hAnsi="Calibri"/>
          <w:noProof/>
          <w:szCs w:val="22"/>
          <w:lang w:eastAsia="zh-CN"/>
          <w:rPrChange w:id="1307" w:author="LENOVO" w:date="2024-12-18T23:45:00Z">
            <w:rPr>
              <w:rFonts w:ascii="Calibri" w:hAnsi="Calibri"/>
              <w:noProof/>
              <w:sz w:val="22"/>
              <w:szCs w:val="22"/>
              <w:lang w:eastAsia="zh-CN"/>
            </w:rPr>
          </w:rPrChange>
        </w:rPr>
      </w:pPr>
      <w:r w:rsidRPr="005A56F2">
        <w:rPr>
          <w:sz w:val="26"/>
          <w:rPrChange w:id="1308" w:author="LENOVO" w:date="2024-12-18T23:45:00Z">
            <w:rPr/>
          </w:rPrChange>
        </w:rPr>
        <w:fldChar w:fldCharType="begin"/>
      </w:r>
      <w:r w:rsidRPr="005A56F2">
        <w:rPr>
          <w:rFonts w:hint="eastAsia"/>
          <w:sz w:val="26"/>
          <w:rPrChange w:id="1309" w:author="LENOVO" w:date="2024-12-18T23:45:00Z">
            <w:rPr>
              <w:rFonts w:hint="eastAsia"/>
            </w:rPr>
          </w:rPrChange>
        </w:rPr>
        <w:instrText xml:space="preserve"> HYPERLINK \l "_Toc496109800" </w:instrText>
      </w:r>
      <w:r w:rsidRPr="005A56F2">
        <w:rPr>
          <w:sz w:val="26"/>
          <w:rPrChange w:id="1310" w:author="LENOVO" w:date="2024-12-18T23:45:00Z">
            <w:rPr>
              <w:noProof/>
            </w:rPr>
          </w:rPrChange>
        </w:rPr>
        <w:fldChar w:fldCharType="separate"/>
      </w:r>
      <w:r w:rsidR="003472D6" w:rsidRPr="005A56F2">
        <w:rPr>
          <w:rStyle w:val="Hyperlink"/>
          <w:rFonts w:hint="eastAsia"/>
          <w:noProof/>
          <w:sz w:val="26"/>
          <w:rPrChange w:id="1311" w:author="LENOVO" w:date="2024-12-18T23:45:00Z">
            <w:rPr>
              <w:rStyle w:val="Hyperlink"/>
              <w:rFonts w:hint="eastAsia"/>
              <w:noProof/>
            </w:rPr>
          </w:rPrChange>
        </w:rPr>
        <w:t xml:space="preserve">Hình 2. Giao </w:t>
      </w:r>
      <w:r w:rsidR="003472D6" w:rsidRPr="005A56F2">
        <w:rPr>
          <w:rStyle w:val="Hyperlink"/>
          <w:noProof/>
          <w:sz w:val="26"/>
          <w:rPrChange w:id="1312" w:author="LENOVO" w:date="2024-12-18T23:45:00Z">
            <w:rPr>
              <w:rStyle w:val="Hyperlink"/>
              <w:noProof/>
            </w:rPr>
          </w:rPrChange>
        </w:rPr>
        <w:t>diện</w:t>
      </w:r>
      <w:r w:rsidR="003472D6" w:rsidRPr="005A56F2">
        <w:rPr>
          <w:rStyle w:val="Hyperlink"/>
          <w:rFonts w:hint="eastAsia"/>
          <w:noProof/>
          <w:sz w:val="26"/>
          <w:rPrChange w:id="1313" w:author="LENOVO" w:date="2024-12-18T23:45:00Z">
            <w:rPr>
              <w:rStyle w:val="Hyperlink"/>
              <w:rFonts w:hint="eastAsia"/>
              <w:noProof/>
            </w:rPr>
          </w:rPrChange>
        </w:rPr>
        <w:t xml:space="preserve"> ghép </w:t>
      </w:r>
      <w:r w:rsidR="003472D6" w:rsidRPr="005A56F2">
        <w:rPr>
          <w:rStyle w:val="Hyperlink"/>
          <w:noProof/>
          <w:sz w:val="26"/>
          <w:rPrChange w:id="1314" w:author="LENOVO" w:date="2024-12-18T23:45:00Z">
            <w:rPr>
              <w:rStyle w:val="Hyperlink"/>
              <w:noProof/>
            </w:rPr>
          </w:rPrChange>
        </w:rPr>
        <w:t>nối</w:t>
      </w:r>
      <w:r w:rsidR="003472D6" w:rsidRPr="005A56F2">
        <w:rPr>
          <w:rStyle w:val="Hyperlink"/>
          <w:rFonts w:hint="eastAsia"/>
          <w:noProof/>
          <w:sz w:val="26"/>
          <w:rPrChange w:id="1315" w:author="LENOVO" w:date="2024-12-18T23:45:00Z">
            <w:rPr>
              <w:rStyle w:val="Hyperlink"/>
              <w:rFonts w:hint="eastAsia"/>
              <w:noProof/>
            </w:rPr>
          </w:rPrChange>
        </w:rPr>
        <w:t xml:space="preserve"> I/O </w:t>
      </w:r>
      <w:r w:rsidR="003472D6" w:rsidRPr="005A56F2">
        <w:rPr>
          <w:rStyle w:val="Hyperlink"/>
          <w:noProof/>
          <w:sz w:val="26"/>
          <w:rPrChange w:id="1316" w:author="LENOVO" w:date="2024-12-18T23:45:00Z">
            <w:rPr>
              <w:rStyle w:val="Hyperlink"/>
              <w:noProof/>
            </w:rPr>
          </w:rPrChange>
        </w:rPr>
        <w:t>của</w:t>
      </w:r>
      <w:r w:rsidR="003472D6" w:rsidRPr="005A56F2">
        <w:rPr>
          <w:rStyle w:val="Hyperlink"/>
          <w:rFonts w:hint="eastAsia"/>
          <w:noProof/>
          <w:sz w:val="26"/>
          <w:rPrChange w:id="1317" w:author="LENOVO" w:date="2024-12-18T23:45:00Z">
            <w:rPr>
              <w:rStyle w:val="Hyperlink"/>
              <w:rFonts w:hint="eastAsia"/>
              <w:noProof/>
            </w:rPr>
          </w:rPrChange>
        </w:rPr>
        <w:t xml:space="preserve"> </w:t>
      </w:r>
      <w:r w:rsidR="003472D6" w:rsidRPr="005A56F2">
        <w:rPr>
          <w:rStyle w:val="Hyperlink"/>
          <w:rFonts w:hint="cs"/>
          <w:noProof/>
          <w:sz w:val="26"/>
          <w:rPrChange w:id="1318" w:author="LENOVO" w:date="2024-12-18T23:45:00Z">
            <w:rPr>
              <w:rStyle w:val="Hyperlink"/>
              <w:rFonts w:hint="cs"/>
              <w:noProof/>
            </w:rPr>
          </w:rPrChange>
        </w:rPr>
        <w:t>đơ</w:t>
      </w:r>
      <w:r w:rsidR="003472D6" w:rsidRPr="005A56F2">
        <w:rPr>
          <w:rStyle w:val="Hyperlink"/>
          <w:rFonts w:hint="eastAsia"/>
          <w:noProof/>
          <w:sz w:val="26"/>
          <w:rPrChange w:id="1319" w:author="LENOVO" w:date="2024-12-18T23:45:00Z">
            <w:rPr>
              <w:rStyle w:val="Hyperlink"/>
              <w:rFonts w:hint="eastAsia"/>
              <w:noProof/>
            </w:rPr>
          </w:rPrChange>
        </w:rPr>
        <w:t xml:space="preserve">n </w:t>
      </w:r>
      <w:r w:rsidR="003472D6" w:rsidRPr="005A56F2">
        <w:rPr>
          <w:rStyle w:val="Hyperlink"/>
          <w:noProof/>
          <w:sz w:val="26"/>
          <w:rPrChange w:id="1320" w:author="LENOVO" w:date="2024-12-18T23:45:00Z">
            <w:rPr>
              <w:rStyle w:val="Hyperlink"/>
              <w:noProof/>
            </w:rPr>
          </w:rPrChange>
        </w:rPr>
        <w:t>vị</w:t>
      </w:r>
      <w:r w:rsidR="003472D6" w:rsidRPr="005A56F2">
        <w:rPr>
          <w:rStyle w:val="Hyperlink"/>
          <w:rFonts w:hint="eastAsia"/>
          <w:noProof/>
          <w:sz w:val="26"/>
          <w:rPrChange w:id="1321" w:author="LENOVO" w:date="2024-12-18T23:45:00Z">
            <w:rPr>
              <w:rStyle w:val="Hyperlink"/>
              <w:rFonts w:hint="eastAsia"/>
              <w:noProof/>
            </w:rPr>
          </w:rPrChange>
        </w:rPr>
        <w:t xml:space="preserve"> Sorting Unit.</w:t>
      </w:r>
      <w:r w:rsidR="003472D6" w:rsidRPr="005A56F2">
        <w:rPr>
          <w:rFonts w:hint="eastAsia"/>
          <w:noProof/>
          <w:webHidden/>
          <w:sz w:val="26"/>
          <w:rPrChange w:id="1322" w:author="LENOVO" w:date="2024-12-18T23:45:00Z">
            <w:rPr>
              <w:rFonts w:hint="eastAsia"/>
              <w:noProof/>
              <w:webHidden/>
            </w:rPr>
          </w:rPrChange>
        </w:rPr>
        <w:tab/>
      </w:r>
      <w:r w:rsidR="003472D6" w:rsidRPr="005A56F2">
        <w:rPr>
          <w:noProof/>
          <w:webHidden/>
          <w:sz w:val="26"/>
          <w:rPrChange w:id="1323" w:author="LENOVO" w:date="2024-12-18T23:45:00Z">
            <w:rPr>
              <w:noProof/>
              <w:webHidden/>
            </w:rPr>
          </w:rPrChange>
        </w:rPr>
        <w:fldChar w:fldCharType="begin"/>
      </w:r>
      <w:r w:rsidR="003472D6" w:rsidRPr="005A56F2">
        <w:rPr>
          <w:rFonts w:hint="eastAsia"/>
          <w:noProof/>
          <w:webHidden/>
          <w:sz w:val="26"/>
          <w:rPrChange w:id="1324" w:author="LENOVO" w:date="2024-12-18T23:45:00Z">
            <w:rPr>
              <w:rFonts w:hint="eastAsia"/>
              <w:noProof/>
              <w:webHidden/>
            </w:rPr>
          </w:rPrChange>
        </w:rPr>
        <w:instrText xml:space="preserve"> PAGEREF _Toc496109800 \h </w:instrText>
      </w:r>
      <w:r w:rsidR="003472D6" w:rsidRPr="005A56F2">
        <w:rPr>
          <w:noProof/>
          <w:webHidden/>
          <w:sz w:val="26"/>
          <w:rPrChange w:id="1325" w:author="LENOVO" w:date="2024-12-18T23:45:00Z">
            <w:rPr>
              <w:noProof/>
              <w:webHidden/>
              <w:sz w:val="26"/>
            </w:rPr>
          </w:rPrChange>
        </w:rPr>
      </w:r>
      <w:r w:rsidR="003472D6" w:rsidRPr="005A56F2">
        <w:rPr>
          <w:noProof/>
          <w:webHidden/>
          <w:sz w:val="26"/>
          <w:rPrChange w:id="1326" w:author="LENOVO" w:date="2024-12-18T23:45:00Z">
            <w:rPr>
              <w:noProof/>
              <w:webHidden/>
            </w:rPr>
          </w:rPrChange>
        </w:rPr>
        <w:fldChar w:fldCharType="separate"/>
      </w:r>
      <w:r w:rsidR="003472D6" w:rsidRPr="005A56F2">
        <w:rPr>
          <w:rFonts w:hint="eastAsia"/>
          <w:noProof/>
          <w:webHidden/>
          <w:sz w:val="26"/>
          <w:rPrChange w:id="1327" w:author="LENOVO" w:date="2024-12-18T23:45:00Z">
            <w:rPr>
              <w:rFonts w:hint="eastAsia"/>
              <w:noProof/>
              <w:webHidden/>
            </w:rPr>
          </w:rPrChange>
        </w:rPr>
        <w:t>7</w:t>
      </w:r>
      <w:r w:rsidR="003472D6" w:rsidRPr="005A56F2">
        <w:rPr>
          <w:noProof/>
          <w:webHidden/>
          <w:sz w:val="26"/>
          <w:rPrChange w:id="1328" w:author="LENOVO" w:date="2024-12-18T23:45:00Z">
            <w:rPr>
              <w:noProof/>
              <w:webHidden/>
            </w:rPr>
          </w:rPrChange>
        </w:rPr>
        <w:fldChar w:fldCharType="end"/>
      </w:r>
      <w:r w:rsidRPr="005A56F2">
        <w:rPr>
          <w:noProof/>
          <w:sz w:val="26"/>
          <w:rPrChange w:id="1329" w:author="LENOVO" w:date="2024-12-18T23:45:00Z">
            <w:rPr>
              <w:noProof/>
            </w:rPr>
          </w:rPrChange>
        </w:rPr>
        <w:fldChar w:fldCharType="end"/>
      </w:r>
    </w:p>
    <w:p w14:paraId="077BB9E3" w14:textId="77777777" w:rsidR="003472D6" w:rsidRPr="005A56F2" w:rsidRDefault="00724A7C">
      <w:pPr>
        <w:pStyle w:val="TableofFigures"/>
        <w:tabs>
          <w:tab w:val="right" w:leader="dot" w:pos="9060"/>
        </w:tabs>
        <w:rPr>
          <w:rFonts w:ascii="Calibri" w:hAnsi="Calibri"/>
          <w:noProof/>
          <w:szCs w:val="22"/>
          <w:lang w:eastAsia="zh-CN"/>
          <w:rPrChange w:id="1330" w:author="LENOVO" w:date="2024-12-18T23:45:00Z">
            <w:rPr>
              <w:rFonts w:ascii="Calibri" w:hAnsi="Calibri"/>
              <w:noProof/>
              <w:sz w:val="22"/>
              <w:szCs w:val="22"/>
              <w:lang w:eastAsia="zh-CN"/>
            </w:rPr>
          </w:rPrChange>
        </w:rPr>
      </w:pPr>
      <w:r w:rsidRPr="005A56F2">
        <w:rPr>
          <w:sz w:val="26"/>
          <w:rPrChange w:id="1331" w:author="LENOVO" w:date="2024-12-18T23:45:00Z">
            <w:rPr/>
          </w:rPrChange>
        </w:rPr>
        <w:fldChar w:fldCharType="begin"/>
      </w:r>
      <w:r w:rsidRPr="005A56F2">
        <w:rPr>
          <w:rFonts w:hint="eastAsia"/>
          <w:sz w:val="26"/>
          <w:rPrChange w:id="1332" w:author="LENOVO" w:date="2024-12-18T23:45:00Z">
            <w:rPr>
              <w:rFonts w:hint="eastAsia"/>
            </w:rPr>
          </w:rPrChange>
        </w:rPr>
        <w:instrText xml:space="preserve"> HYPERLINK \l "_Toc496109801" </w:instrText>
      </w:r>
      <w:r w:rsidRPr="005A56F2">
        <w:rPr>
          <w:sz w:val="26"/>
          <w:rPrChange w:id="1333" w:author="LENOVO" w:date="2024-12-18T23:45:00Z">
            <w:rPr>
              <w:noProof/>
            </w:rPr>
          </w:rPrChange>
        </w:rPr>
        <w:fldChar w:fldCharType="separate"/>
      </w:r>
      <w:r w:rsidR="003472D6" w:rsidRPr="005A56F2">
        <w:rPr>
          <w:rStyle w:val="Hyperlink"/>
          <w:rFonts w:hint="eastAsia"/>
          <w:noProof/>
          <w:sz w:val="26"/>
          <w:rPrChange w:id="1334" w:author="LENOVO" w:date="2024-12-18T23:45:00Z">
            <w:rPr>
              <w:rStyle w:val="Hyperlink"/>
              <w:rFonts w:hint="eastAsia"/>
              <w:noProof/>
            </w:rPr>
          </w:rPrChange>
        </w:rPr>
        <w:t>Hình 3: FSMD.</w:t>
      </w:r>
      <w:r w:rsidR="003472D6" w:rsidRPr="005A56F2">
        <w:rPr>
          <w:rFonts w:hint="eastAsia"/>
          <w:noProof/>
          <w:webHidden/>
          <w:sz w:val="26"/>
          <w:rPrChange w:id="1335" w:author="LENOVO" w:date="2024-12-18T23:45:00Z">
            <w:rPr>
              <w:rFonts w:hint="eastAsia"/>
              <w:noProof/>
              <w:webHidden/>
            </w:rPr>
          </w:rPrChange>
        </w:rPr>
        <w:tab/>
      </w:r>
      <w:r w:rsidR="003472D6" w:rsidRPr="005A56F2">
        <w:rPr>
          <w:noProof/>
          <w:webHidden/>
          <w:sz w:val="26"/>
          <w:rPrChange w:id="1336" w:author="LENOVO" w:date="2024-12-18T23:45:00Z">
            <w:rPr>
              <w:noProof/>
              <w:webHidden/>
            </w:rPr>
          </w:rPrChange>
        </w:rPr>
        <w:fldChar w:fldCharType="begin"/>
      </w:r>
      <w:r w:rsidR="003472D6" w:rsidRPr="005A56F2">
        <w:rPr>
          <w:rFonts w:hint="eastAsia"/>
          <w:noProof/>
          <w:webHidden/>
          <w:sz w:val="26"/>
          <w:rPrChange w:id="1337" w:author="LENOVO" w:date="2024-12-18T23:45:00Z">
            <w:rPr>
              <w:rFonts w:hint="eastAsia"/>
              <w:noProof/>
              <w:webHidden/>
            </w:rPr>
          </w:rPrChange>
        </w:rPr>
        <w:instrText xml:space="preserve"> PAGEREF _Toc496109801 \h </w:instrText>
      </w:r>
      <w:r w:rsidR="003472D6" w:rsidRPr="005A56F2">
        <w:rPr>
          <w:noProof/>
          <w:webHidden/>
          <w:sz w:val="26"/>
          <w:rPrChange w:id="1338" w:author="LENOVO" w:date="2024-12-18T23:45:00Z">
            <w:rPr>
              <w:noProof/>
              <w:webHidden/>
              <w:sz w:val="26"/>
            </w:rPr>
          </w:rPrChange>
        </w:rPr>
      </w:r>
      <w:r w:rsidR="003472D6" w:rsidRPr="005A56F2">
        <w:rPr>
          <w:noProof/>
          <w:webHidden/>
          <w:sz w:val="26"/>
          <w:rPrChange w:id="1339" w:author="LENOVO" w:date="2024-12-18T23:45:00Z">
            <w:rPr>
              <w:noProof/>
              <w:webHidden/>
            </w:rPr>
          </w:rPrChange>
        </w:rPr>
        <w:fldChar w:fldCharType="separate"/>
      </w:r>
      <w:r w:rsidR="003472D6" w:rsidRPr="005A56F2">
        <w:rPr>
          <w:rFonts w:hint="eastAsia"/>
          <w:noProof/>
          <w:webHidden/>
          <w:sz w:val="26"/>
          <w:rPrChange w:id="1340" w:author="LENOVO" w:date="2024-12-18T23:45:00Z">
            <w:rPr>
              <w:rFonts w:hint="eastAsia"/>
              <w:noProof/>
              <w:webHidden/>
            </w:rPr>
          </w:rPrChange>
        </w:rPr>
        <w:t>8</w:t>
      </w:r>
      <w:r w:rsidR="003472D6" w:rsidRPr="005A56F2">
        <w:rPr>
          <w:noProof/>
          <w:webHidden/>
          <w:sz w:val="26"/>
          <w:rPrChange w:id="1341" w:author="LENOVO" w:date="2024-12-18T23:45:00Z">
            <w:rPr>
              <w:noProof/>
              <w:webHidden/>
            </w:rPr>
          </w:rPrChange>
        </w:rPr>
        <w:fldChar w:fldCharType="end"/>
      </w:r>
      <w:r w:rsidRPr="005A56F2">
        <w:rPr>
          <w:noProof/>
          <w:sz w:val="26"/>
          <w:rPrChange w:id="1342" w:author="LENOVO" w:date="2024-12-18T23:45:00Z">
            <w:rPr>
              <w:noProof/>
            </w:rPr>
          </w:rPrChange>
        </w:rPr>
        <w:fldChar w:fldCharType="end"/>
      </w:r>
    </w:p>
    <w:p w14:paraId="3096ED2B" w14:textId="77777777" w:rsidR="003472D6" w:rsidRPr="005A56F2" w:rsidRDefault="00724A7C">
      <w:pPr>
        <w:pStyle w:val="TableofFigures"/>
        <w:tabs>
          <w:tab w:val="right" w:leader="dot" w:pos="9060"/>
        </w:tabs>
        <w:rPr>
          <w:rFonts w:ascii="Calibri" w:hAnsi="Calibri"/>
          <w:noProof/>
          <w:szCs w:val="22"/>
          <w:lang w:eastAsia="zh-CN"/>
          <w:rPrChange w:id="1343" w:author="LENOVO" w:date="2024-12-18T23:45:00Z">
            <w:rPr>
              <w:rFonts w:ascii="Calibri" w:hAnsi="Calibri"/>
              <w:noProof/>
              <w:sz w:val="22"/>
              <w:szCs w:val="22"/>
              <w:lang w:eastAsia="zh-CN"/>
            </w:rPr>
          </w:rPrChange>
        </w:rPr>
      </w:pPr>
      <w:r w:rsidRPr="005A56F2">
        <w:rPr>
          <w:sz w:val="26"/>
          <w:rPrChange w:id="1344" w:author="LENOVO" w:date="2024-12-18T23:45:00Z">
            <w:rPr/>
          </w:rPrChange>
        </w:rPr>
        <w:fldChar w:fldCharType="begin"/>
      </w:r>
      <w:r w:rsidRPr="005A56F2">
        <w:rPr>
          <w:rFonts w:hint="eastAsia"/>
          <w:sz w:val="26"/>
          <w:rPrChange w:id="1345" w:author="LENOVO" w:date="2024-12-18T23:45:00Z">
            <w:rPr>
              <w:rFonts w:hint="eastAsia"/>
            </w:rPr>
          </w:rPrChange>
        </w:rPr>
        <w:instrText xml:space="preserve"> HYPERLINK \l "_Toc496109802" </w:instrText>
      </w:r>
      <w:r w:rsidRPr="005A56F2">
        <w:rPr>
          <w:sz w:val="26"/>
          <w:rPrChange w:id="1346" w:author="LENOVO" w:date="2024-12-18T23:45:00Z">
            <w:rPr>
              <w:noProof/>
            </w:rPr>
          </w:rPrChange>
        </w:rPr>
        <w:fldChar w:fldCharType="separate"/>
      </w:r>
      <w:r w:rsidR="003472D6" w:rsidRPr="005A56F2">
        <w:rPr>
          <w:rStyle w:val="Hyperlink"/>
          <w:rFonts w:hint="eastAsia"/>
          <w:noProof/>
          <w:sz w:val="26"/>
          <w:rPrChange w:id="1347" w:author="LENOVO" w:date="2024-12-18T23:45:00Z">
            <w:rPr>
              <w:rStyle w:val="Hyperlink"/>
              <w:rFonts w:hint="eastAsia"/>
              <w:noProof/>
            </w:rPr>
          </w:rPrChange>
        </w:rPr>
        <w:t>Hình 4: Datapath.</w:t>
      </w:r>
      <w:r w:rsidR="003472D6" w:rsidRPr="005A56F2">
        <w:rPr>
          <w:rFonts w:hint="eastAsia"/>
          <w:noProof/>
          <w:webHidden/>
          <w:sz w:val="26"/>
          <w:rPrChange w:id="1348" w:author="LENOVO" w:date="2024-12-18T23:45:00Z">
            <w:rPr>
              <w:rFonts w:hint="eastAsia"/>
              <w:noProof/>
              <w:webHidden/>
            </w:rPr>
          </w:rPrChange>
        </w:rPr>
        <w:tab/>
      </w:r>
      <w:r w:rsidR="003472D6" w:rsidRPr="005A56F2">
        <w:rPr>
          <w:noProof/>
          <w:webHidden/>
          <w:sz w:val="26"/>
          <w:rPrChange w:id="1349" w:author="LENOVO" w:date="2024-12-18T23:45:00Z">
            <w:rPr>
              <w:noProof/>
              <w:webHidden/>
            </w:rPr>
          </w:rPrChange>
        </w:rPr>
        <w:fldChar w:fldCharType="begin"/>
      </w:r>
      <w:r w:rsidR="003472D6" w:rsidRPr="005A56F2">
        <w:rPr>
          <w:rFonts w:hint="eastAsia"/>
          <w:noProof/>
          <w:webHidden/>
          <w:sz w:val="26"/>
          <w:rPrChange w:id="1350" w:author="LENOVO" w:date="2024-12-18T23:45:00Z">
            <w:rPr>
              <w:rFonts w:hint="eastAsia"/>
              <w:noProof/>
              <w:webHidden/>
            </w:rPr>
          </w:rPrChange>
        </w:rPr>
        <w:instrText xml:space="preserve"> PAGEREF _Toc496109802 \h </w:instrText>
      </w:r>
      <w:r w:rsidR="003472D6" w:rsidRPr="005A56F2">
        <w:rPr>
          <w:noProof/>
          <w:webHidden/>
          <w:sz w:val="26"/>
          <w:rPrChange w:id="1351" w:author="LENOVO" w:date="2024-12-18T23:45:00Z">
            <w:rPr>
              <w:noProof/>
              <w:webHidden/>
              <w:sz w:val="26"/>
            </w:rPr>
          </w:rPrChange>
        </w:rPr>
      </w:r>
      <w:r w:rsidR="003472D6" w:rsidRPr="005A56F2">
        <w:rPr>
          <w:noProof/>
          <w:webHidden/>
          <w:sz w:val="26"/>
          <w:rPrChange w:id="1352" w:author="LENOVO" w:date="2024-12-18T23:45:00Z">
            <w:rPr>
              <w:noProof/>
              <w:webHidden/>
            </w:rPr>
          </w:rPrChange>
        </w:rPr>
        <w:fldChar w:fldCharType="separate"/>
      </w:r>
      <w:r w:rsidR="003472D6" w:rsidRPr="005A56F2">
        <w:rPr>
          <w:rFonts w:hint="eastAsia"/>
          <w:noProof/>
          <w:webHidden/>
          <w:sz w:val="26"/>
          <w:rPrChange w:id="1353" w:author="LENOVO" w:date="2024-12-18T23:45:00Z">
            <w:rPr>
              <w:rFonts w:hint="eastAsia"/>
              <w:noProof/>
              <w:webHidden/>
            </w:rPr>
          </w:rPrChange>
        </w:rPr>
        <w:t>8</w:t>
      </w:r>
      <w:r w:rsidR="003472D6" w:rsidRPr="005A56F2">
        <w:rPr>
          <w:noProof/>
          <w:webHidden/>
          <w:sz w:val="26"/>
          <w:rPrChange w:id="1354" w:author="LENOVO" w:date="2024-12-18T23:45:00Z">
            <w:rPr>
              <w:noProof/>
              <w:webHidden/>
            </w:rPr>
          </w:rPrChange>
        </w:rPr>
        <w:fldChar w:fldCharType="end"/>
      </w:r>
      <w:r w:rsidRPr="005A56F2">
        <w:rPr>
          <w:noProof/>
          <w:sz w:val="26"/>
          <w:rPrChange w:id="1355" w:author="LENOVO" w:date="2024-12-18T23:45:00Z">
            <w:rPr>
              <w:noProof/>
            </w:rPr>
          </w:rPrChange>
        </w:rPr>
        <w:fldChar w:fldCharType="end"/>
      </w:r>
    </w:p>
    <w:p w14:paraId="29154AD6" w14:textId="77777777" w:rsidR="003472D6" w:rsidRPr="005A56F2" w:rsidRDefault="00724A7C">
      <w:pPr>
        <w:pStyle w:val="TableofFigures"/>
        <w:tabs>
          <w:tab w:val="right" w:leader="dot" w:pos="9060"/>
        </w:tabs>
        <w:rPr>
          <w:rFonts w:ascii="Calibri" w:hAnsi="Calibri"/>
          <w:noProof/>
          <w:szCs w:val="22"/>
          <w:lang w:eastAsia="zh-CN"/>
          <w:rPrChange w:id="1356" w:author="LENOVO" w:date="2024-12-18T23:45:00Z">
            <w:rPr>
              <w:rFonts w:ascii="Calibri" w:hAnsi="Calibri"/>
              <w:noProof/>
              <w:sz w:val="22"/>
              <w:szCs w:val="22"/>
              <w:lang w:eastAsia="zh-CN"/>
            </w:rPr>
          </w:rPrChange>
        </w:rPr>
      </w:pPr>
      <w:r w:rsidRPr="005A56F2">
        <w:rPr>
          <w:sz w:val="26"/>
          <w:rPrChange w:id="1357" w:author="LENOVO" w:date="2024-12-18T23:45:00Z">
            <w:rPr/>
          </w:rPrChange>
        </w:rPr>
        <w:fldChar w:fldCharType="begin"/>
      </w:r>
      <w:r w:rsidRPr="005A56F2">
        <w:rPr>
          <w:rFonts w:hint="eastAsia"/>
          <w:sz w:val="26"/>
          <w:rPrChange w:id="1358" w:author="LENOVO" w:date="2024-12-18T23:45:00Z">
            <w:rPr>
              <w:rFonts w:hint="eastAsia"/>
            </w:rPr>
          </w:rPrChange>
        </w:rPr>
        <w:instrText xml:space="preserve"> HYPERLINK \l "_Toc496109803" </w:instrText>
      </w:r>
      <w:r w:rsidRPr="005A56F2">
        <w:rPr>
          <w:sz w:val="26"/>
          <w:rPrChange w:id="1359" w:author="LENOVO" w:date="2024-12-18T23:45:00Z">
            <w:rPr>
              <w:noProof/>
            </w:rPr>
          </w:rPrChange>
        </w:rPr>
        <w:fldChar w:fldCharType="separate"/>
      </w:r>
      <w:r w:rsidR="003472D6" w:rsidRPr="005A56F2">
        <w:rPr>
          <w:rStyle w:val="Hyperlink"/>
          <w:rFonts w:hint="eastAsia"/>
          <w:noProof/>
          <w:sz w:val="26"/>
          <w:rPrChange w:id="1360" w:author="LENOVO" w:date="2024-12-18T23:45:00Z">
            <w:rPr>
              <w:rStyle w:val="Hyperlink"/>
              <w:rFonts w:hint="eastAsia"/>
              <w:noProof/>
            </w:rPr>
          </w:rPrChange>
        </w:rPr>
        <w:t>Hình 5: FSM of controller.</w:t>
      </w:r>
      <w:r w:rsidR="003472D6" w:rsidRPr="005A56F2">
        <w:rPr>
          <w:rFonts w:hint="eastAsia"/>
          <w:noProof/>
          <w:webHidden/>
          <w:sz w:val="26"/>
          <w:rPrChange w:id="1361" w:author="LENOVO" w:date="2024-12-18T23:45:00Z">
            <w:rPr>
              <w:rFonts w:hint="eastAsia"/>
              <w:noProof/>
              <w:webHidden/>
            </w:rPr>
          </w:rPrChange>
        </w:rPr>
        <w:tab/>
      </w:r>
      <w:r w:rsidR="003472D6" w:rsidRPr="005A56F2">
        <w:rPr>
          <w:noProof/>
          <w:webHidden/>
          <w:sz w:val="26"/>
          <w:rPrChange w:id="1362" w:author="LENOVO" w:date="2024-12-18T23:45:00Z">
            <w:rPr>
              <w:noProof/>
              <w:webHidden/>
            </w:rPr>
          </w:rPrChange>
        </w:rPr>
        <w:fldChar w:fldCharType="begin"/>
      </w:r>
      <w:r w:rsidR="003472D6" w:rsidRPr="005A56F2">
        <w:rPr>
          <w:rFonts w:hint="eastAsia"/>
          <w:noProof/>
          <w:webHidden/>
          <w:sz w:val="26"/>
          <w:rPrChange w:id="1363" w:author="LENOVO" w:date="2024-12-18T23:45:00Z">
            <w:rPr>
              <w:rFonts w:hint="eastAsia"/>
              <w:noProof/>
              <w:webHidden/>
            </w:rPr>
          </w:rPrChange>
        </w:rPr>
        <w:instrText xml:space="preserve"> PAGEREF _Toc496109803 \h </w:instrText>
      </w:r>
      <w:r w:rsidR="003472D6" w:rsidRPr="005A56F2">
        <w:rPr>
          <w:noProof/>
          <w:webHidden/>
          <w:sz w:val="26"/>
          <w:rPrChange w:id="1364" w:author="LENOVO" w:date="2024-12-18T23:45:00Z">
            <w:rPr>
              <w:noProof/>
              <w:webHidden/>
              <w:sz w:val="26"/>
            </w:rPr>
          </w:rPrChange>
        </w:rPr>
      </w:r>
      <w:r w:rsidR="003472D6" w:rsidRPr="005A56F2">
        <w:rPr>
          <w:noProof/>
          <w:webHidden/>
          <w:sz w:val="26"/>
          <w:rPrChange w:id="1365" w:author="LENOVO" w:date="2024-12-18T23:45:00Z">
            <w:rPr>
              <w:noProof/>
              <w:webHidden/>
            </w:rPr>
          </w:rPrChange>
        </w:rPr>
        <w:fldChar w:fldCharType="separate"/>
      </w:r>
      <w:r w:rsidR="003472D6" w:rsidRPr="005A56F2">
        <w:rPr>
          <w:rFonts w:hint="eastAsia"/>
          <w:noProof/>
          <w:webHidden/>
          <w:sz w:val="26"/>
          <w:rPrChange w:id="1366" w:author="LENOVO" w:date="2024-12-18T23:45:00Z">
            <w:rPr>
              <w:rFonts w:hint="eastAsia"/>
              <w:noProof/>
              <w:webHidden/>
            </w:rPr>
          </w:rPrChange>
        </w:rPr>
        <w:t>8</w:t>
      </w:r>
      <w:r w:rsidR="003472D6" w:rsidRPr="005A56F2">
        <w:rPr>
          <w:noProof/>
          <w:webHidden/>
          <w:sz w:val="26"/>
          <w:rPrChange w:id="1367" w:author="LENOVO" w:date="2024-12-18T23:45:00Z">
            <w:rPr>
              <w:noProof/>
              <w:webHidden/>
            </w:rPr>
          </w:rPrChange>
        </w:rPr>
        <w:fldChar w:fldCharType="end"/>
      </w:r>
      <w:r w:rsidRPr="005A56F2">
        <w:rPr>
          <w:noProof/>
          <w:sz w:val="26"/>
          <w:rPrChange w:id="1368" w:author="LENOVO" w:date="2024-12-18T23:45:00Z">
            <w:rPr>
              <w:noProof/>
            </w:rPr>
          </w:rPrChange>
        </w:rPr>
        <w:fldChar w:fldCharType="end"/>
      </w:r>
    </w:p>
    <w:p w14:paraId="30E4C0C5" w14:textId="77777777" w:rsidR="003472D6" w:rsidRPr="005A56F2" w:rsidRDefault="00724A7C">
      <w:pPr>
        <w:pStyle w:val="TableofFigures"/>
        <w:tabs>
          <w:tab w:val="right" w:leader="dot" w:pos="9060"/>
        </w:tabs>
        <w:rPr>
          <w:rFonts w:ascii="Calibri" w:hAnsi="Calibri"/>
          <w:noProof/>
          <w:szCs w:val="22"/>
          <w:lang w:eastAsia="zh-CN"/>
          <w:rPrChange w:id="1369" w:author="LENOVO" w:date="2024-12-18T23:45:00Z">
            <w:rPr>
              <w:rFonts w:ascii="Calibri" w:hAnsi="Calibri"/>
              <w:noProof/>
              <w:sz w:val="22"/>
              <w:szCs w:val="22"/>
              <w:lang w:eastAsia="zh-CN"/>
            </w:rPr>
          </w:rPrChange>
        </w:rPr>
      </w:pPr>
      <w:r w:rsidRPr="005A56F2">
        <w:rPr>
          <w:sz w:val="26"/>
          <w:rPrChange w:id="1370" w:author="LENOVO" w:date="2024-12-18T23:45:00Z">
            <w:rPr/>
          </w:rPrChange>
        </w:rPr>
        <w:fldChar w:fldCharType="begin"/>
      </w:r>
      <w:r w:rsidRPr="005A56F2">
        <w:rPr>
          <w:rFonts w:hint="eastAsia"/>
          <w:sz w:val="26"/>
          <w:rPrChange w:id="1371" w:author="LENOVO" w:date="2024-12-18T23:45:00Z">
            <w:rPr>
              <w:rFonts w:hint="eastAsia"/>
            </w:rPr>
          </w:rPrChange>
        </w:rPr>
        <w:instrText xml:space="preserve"> HYPERLINK \l "_Toc496109804" </w:instrText>
      </w:r>
      <w:r w:rsidRPr="005A56F2">
        <w:rPr>
          <w:sz w:val="26"/>
          <w:rPrChange w:id="1372" w:author="LENOVO" w:date="2024-12-18T23:45:00Z">
            <w:rPr>
              <w:noProof/>
            </w:rPr>
          </w:rPrChange>
        </w:rPr>
        <w:fldChar w:fldCharType="separate"/>
      </w:r>
      <w:r w:rsidR="003472D6" w:rsidRPr="005A56F2">
        <w:rPr>
          <w:rStyle w:val="Hyperlink"/>
          <w:rFonts w:hint="eastAsia"/>
          <w:noProof/>
          <w:sz w:val="26"/>
          <w:rPrChange w:id="1373" w:author="LENOVO" w:date="2024-12-18T23:45:00Z">
            <w:rPr>
              <w:rStyle w:val="Hyperlink"/>
              <w:rFonts w:hint="eastAsia"/>
              <w:noProof/>
            </w:rPr>
          </w:rPrChange>
        </w:rPr>
        <w:t>Hình 5: Block diagram of whole sorting unit.</w:t>
      </w:r>
      <w:r w:rsidR="003472D6" w:rsidRPr="005A56F2">
        <w:rPr>
          <w:rFonts w:hint="eastAsia"/>
          <w:noProof/>
          <w:webHidden/>
          <w:sz w:val="26"/>
          <w:rPrChange w:id="1374" w:author="LENOVO" w:date="2024-12-18T23:45:00Z">
            <w:rPr>
              <w:rFonts w:hint="eastAsia"/>
              <w:noProof/>
              <w:webHidden/>
            </w:rPr>
          </w:rPrChange>
        </w:rPr>
        <w:tab/>
      </w:r>
      <w:r w:rsidR="003472D6" w:rsidRPr="005A56F2">
        <w:rPr>
          <w:noProof/>
          <w:webHidden/>
          <w:sz w:val="26"/>
          <w:rPrChange w:id="1375" w:author="LENOVO" w:date="2024-12-18T23:45:00Z">
            <w:rPr>
              <w:noProof/>
              <w:webHidden/>
            </w:rPr>
          </w:rPrChange>
        </w:rPr>
        <w:fldChar w:fldCharType="begin"/>
      </w:r>
      <w:r w:rsidR="003472D6" w:rsidRPr="005A56F2">
        <w:rPr>
          <w:rFonts w:hint="eastAsia"/>
          <w:noProof/>
          <w:webHidden/>
          <w:sz w:val="26"/>
          <w:rPrChange w:id="1376" w:author="LENOVO" w:date="2024-12-18T23:45:00Z">
            <w:rPr>
              <w:rFonts w:hint="eastAsia"/>
              <w:noProof/>
              <w:webHidden/>
            </w:rPr>
          </w:rPrChange>
        </w:rPr>
        <w:instrText xml:space="preserve"> PAGEREF _Toc496109804 \h </w:instrText>
      </w:r>
      <w:r w:rsidR="003472D6" w:rsidRPr="005A56F2">
        <w:rPr>
          <w:noProof/>
          <w:webHidden/>
          <w:sz w:val="26"/>
          <w:rPrChange w:id="1377" w:author="LENOVO" w:date="2024-12-18T23:45:00Z">
            <w:rPr>
              <w:noProof/>
              <w:webHidden/>
              <w:sz w:val="26"/>
            </w:rPr>
          </w:rPrChange>
        </w:rPr>
      </w:r>
      <w:r w:rsidR="003472D6" w:rsidRPr="005A56F2">
        <w:rPr>
          <w:noProof/>
          <w:webHidden/>
          <w:sz w:val="26"/>
          <w:rPrChange w:id="1378" w:author="LENOVO" w:date="2024-12-18T23:45:00Z">
            <w:rPr>
              <w:noProof/>
              <w:webHidden/>
            </w:rPr>
          </w:rPrChange>
        </w:rPr>
        <w:fldChar w:fldCharType="separate"/>
      </w:r>
      <w:r w:rsidR="003472D6" w:rsidRPr="005A56F2">
        <w:rPr>
          <w:rFonts w:hint="eastAsia"/>
          <w:noProof/>
          <w:webHidden/>
          <w:sz w:val="26"/>
          <w:rPrChange w:id="1379" w:author="LENOVO" w:date="2024-12-18T23:45:00Z">
            <w:rPr>
              <w:rFonts w:hint="eastAsia"/>
              <w:noProof/>
              <w:webHidden/>
            </w:rPr>
          </w:rPrChange>
        </w:rPr>
        <w:t>9</w:t>
      </w:r>
      <w:r w:rsidR="003472D6" w:rsidRPr="005A56F2">
        <w:rPr>
          <w:noProof/>
          <w:webHidden/>
          <w:sz w:val="26"/>
          <w:rPrChange w:id="1380" w:author="LENOVO" w:date="2024-12-18T23:45:00Z">
            <w:rPr>
              <w:noProof/>
              <w:webHidden/>
            </w:rPr>
          </w:rPrChange>
        </w:rPr>
        <w:fldChar w:fldCharType="end"/>
      </w:r>
      <w:r w:rsidRPr="005A56F2">
        <w:rPr>
          <w:noProof/>
          <w:sz w:val="26"/>
          <w:rPrChange w:id="1381" w:author="LENOVO" w:date="2024-12-18T23:45:00Z">
            <w:rPr>
              <w:noProof/>
            </w:rPr>
          </w:rPrChange>
        </w:rPr>
        <w:fldChar w:fldCharType="end"/>
      </w:r>
    </w:p>
    <w:p w14:paraId="52C414EA" w14:textId="77777777" w:rsidR="00BB60F2" w:rsidRPr="005A56F2" w:rsidRDefault="003472D6" w:rsidP="0093304A">
      <w:pPr>
        <w:pStyle w:val="TableofFigures"/>
        <w:tabs>
          <w:tab w:val="right" w:leader="dot" w:pos="9060"/>
        </w:tabs>
        <w:rPr>
          <w:rFonts w:hint="eastAsia"/>
          <w:sz w:val="26"/>
          <w:rPrChange w:id="1382" w:author="LENOVO" w:date="2024-12-18T23:45:00Z">
            <w:rPr>
              <w:rFonts w:hint="eastAsia"/>
            </w:rPr>
          </w:rPrChange>
        </w:rPr>
      </w:pPr>
      <w:r w:rsidRPr="005A56F2">
        <w:rPr>
          <w:sz w:val="26"/>
          <w:rPrChange w:id="1383" w:author="LENOVO" w:date="2024-12-18T23:45:00Z">
            <w:rPr/>
          </w:rPrChange>
        </w:rPr>
        <w:fldChar w:fldCharType="end"/>
      </w:r>
    </w:p>
    <w:p w14:paraId="47633C8F" w14:textId="77777777" w:rsidR="00BB60F2" w:rsidRPr="005A56F2" w:rsidRDefault="00BB60F2" w:rsidP="00C24D35">
      <w:pPr>
        <w:pStyle w:val="Title"/>
        <w:rPr>
          <w:rFonts w:hint="eastAsia"/>
          <w:sz w:val="34"/>
          <w:rPrChange w:id="1384" w:author="LENOVO" w:date="2024-12-18T23:45:00Z">
            <w:rPr>
              <w:rFonts w:hint="eastAsia"/>
            </w:rPr>
          </w:rPrChange>
        </w:rPr>
      </w:pPr>
      <w:r w:rsidRPr="005A56F2">
        <w:rPr>
          <w:rFonts w:hint="eastAsia"/>
          <w:sz w:val="34"/>
          <w:rPrChange w:id="1385" w:author="LENOVO" w:date="2024-12-18T23:45:00Z">
            <w:rPr>
              <w:rFonts w:hint="eastAsia"/>
            </w:rPr>
          </w:rPrChange>
        </w:rPr>
        <w:br w:type="page"/>
      </w:r>
      <w:bookmarkStart w:id="1386" w:name="_Toc347396856"/>
      <w:bookmarkStart w:id="1387" w:name="_Toc181630620"/>
      <w:r w:rsidRPr="005A56F2">
        <w:rPr>
          <w:rFonts w:hint="eastAsia"/>
          <w:sz w:val="34"/>
          <w:rPrChange w:id="1388" w:author="LENOVO" w:date="2024-12-18T23:45:00Z">
            <w:rPr>
              <w:rFonts w:hint="eastAsia"/>
            </w:rPr>
          </w:rPrChange>
        </w:rPr>
        <w:lastRenderedPageBreak/>
        <w:t>List of Tables</w:t>
      </w:r>
      <w:bookmarkEnd w:id="1386"/>
      <w:bookmarkEnd w:id="1387"/>
    </w:p>
    <w:p w14:paraId="451714D6" w14:textId="77777777" w:rsidR="003472D6" w:rsidRPr="005A56F2" w:rsidRDefault="003472D6">
      <w:pPr>
        <w:pStyle w:val="TableofFigures"/>
        <w:tabs>
          <w:tab w:val="right" w:leader="dot" w:pos="9060"/>
        </w:tabs>
        <w:rPr>
          <w:rFonts w:ascii="Calibri" w:hAnsi="Calibri"/>
          <w:noProof/>
          <w:szCs w:val="22"/>
          <w:lang w:eastAsia="zh-CN"/>
          <w:rPrChange w:id="1389" w:author="LENOVO" w:date="2024-12-18T23:45:00Z">
            <w:rPr>
              <w:rFonts w:ascii="Calibri" w:hAnsi="Calibri"/>
              <w:noProof/>
              <w:sz w:val="22"/>
              <w:szCs w:val="22"/>
              <w:lang w:eastAsia="zh-CN"/>
            </w:rPr>
          </w:rPrChange>
        </w:rPr>
      </w:pPr>
      <w:r w:rsidRPr="005A56F2">
        <w:rPr>
          <w:noProof/>
          <w:sz w:val="26"/>
          <w:rPrChange w:id="1390" w:author="LENOVO" w:date="2024-12-18T23:45:00Z">
            <w:rPr>
              <w:noProof/>
            </w:rPr>
          </w:rPrChange>
        </w:rPr>
        <w:fldChar w:fldCharType="begin"/>
      </w:r>
      <w:r w:rsidRPr="005A56F2">
        <w:rPr>
          <w:noProof/>
          <w:sz w:val="26"/>
          <w:rPrChange w:id="1391" w:author="LENOVO" w:date="2024-12-18T23:45:00Z">
            <w:rPr>
              <w:noProof/>
            </w:rPr>
          </w:rPrChange>
        </w:rPr>
        <w:instrText xml:space="preserve"> TOC \h \z \c "Bảng" </w:instrText>
      </w:r>
      <w:r w:rsidRPr="005A56F2">
        <w:rPr>
          <w:noProof/>
          <w:sz w:val="26"/>
          <w:rPrChange w:id="1392" w:author="LENOVO" w:date="2024-12-18T23:45:00Z">
            <w:rPr>
              <w:rFonts w:cs="Arial"/>
              <w:b/>
              <w:bCs/>
              <w:noProof/>
              <w:color w:val="17365D"/>
              <w:kern w:val="28"/>
              <w:sz w:val="32"/>
              <w:szCs w:val="32"/>
            </w:rPr>
          </w:rPrChange>
        </w:rPr>
        <w:fldChar w:fldCharType="separate"/>
      </w:r>
      <w:r w:rsidR="00724A7C" w:rsidRPr="005A56F2">
        <w:rPr>
          <w:sz w:val="26"/>
          <w:rPrChange w:id="1393" w:author="LENOVO" w:date="2024-12-18T23:45:00Z">
            <w:rPr/>
          </w:rPrChange>
        </w:rPr>
        <w:fldChar w:fldCharType="begin"/>
      </w:r>
      <w:r w:rsidR="00724A7C" w:rsidRPr="005A56F2">
        <w:rPr>
          <w:rFonts w:hint="eastAsia"/>
          <w:sz w:val="26"/>
          <w:rPrChange w:id="1394" w:author="LENOVO" w:date="2024-12-18T23:45:00Z">
            <w:rPr>
              <w:rFonts w:hint="eastAsia"/>
            </w:rPr>
          </w:rPrChange>
        </w:rPr>
        <w:instrText xml:space="preserve"> HYPERLINK \l "_Toc496109879" </w:instrText>
      </w:r>
      <w:r w:rsidR="00724A7C" w:rsidRPr="005A56F2">
        <w:rPr>
          <w:sz w:val="26"/>
          <w:rPrChange w:id="1395" w:author="LENOVO" w:date="2024-12-18T23:45:00Z">
            <w:rPr>
              <w:noProof/>
            </w:rPr>
          </w:rPrChange>
        </w:rPr>
        <w:fldChar w:fldCharType="separate"/>
      </w:r>
      <w:r w:rsidRPr="005A56F2">
        <w:rPr>
          <w:rStyle w:val="Hyperlink"/>
          <w:noProof/>
          <w:sz w:val="26"/>
          <w:lang w:val="fr-FR"/>
          <w:rPrChange w:id="1396" w:author="LENOVO" w:date="2024-12-18T23:45:00Z">
            <w:rPr>
              <w:rStyle w:val="Hyperlink"/>
              <w:noProof/>
              <w:lang w:val="fr-FR"/>
            </w:rPr>
          </w:rPrChange>
        </w:rPr>
        <w:t>Bảng</w:t>
      </w:r>
      <w:r w:rsidRPr="005A56F2">
        <w:rPr>
          <w:rStyle w:val="Hyperlink"/>
          <w:rFonts w:hint="eastAsia"/>
          <w:noProof/>
          <w:sz w:val="26"/>
          <w:lang w:val="fr-FR"/>
          <w:rPrChange w:id="1397" w:author="LENOVO" w:date="2024-12-18T23:45:00Z">
            <w:rPr>
              <w:rStyle w:val="Hyperlink"/>
              <w:rFonts w:hint="eastAsia"/>
              <w:noProof/>
              <w:lang w:val="fr-FR"/>
            </w:rPr>
          </w:rPrChange>
        </w:rPr>
        <w:t xml:space="preserve"> 1: Mô </w:t>
      </w:r>
      <w:r w:rsidRPr="005A56F2">
        <w:rPr>
          <w:rStyle w:val="Hyperlink"/>
          <w:noProof/>
          <w:sz w:val="26"/>
          <w:lang w:val="fr-FR"/>
          <w:rPrChange w:id="1398" w:author="LENOVO" w:date="2024-12-18T23:45:00Z">
            <w:rPr>
              <w:rStyle w:val="Hyperlink"/>
              <w:noProof/>
              <w:lang w:val="fr-FR"/>
            </w:rPr>
          </w:rPrChange>
        </w:rPr>
        <w:t>tả</w:t>
      </w:r>
      <w:r w:rsidRPr="005A56F2">
        <w:rPr>
          <w:rStyle w:val="Hyperlink"/>
          <w:rFonts w:hint="eastAsia"/>
          <w:noProof/>
          <w:sz w:val="26"/>
          <w:lang w:val="fr-FR"/>
          <w:rPrChange w:id="1399" w:author="LENOVO" w:date="2024-12-18T23:45:00Z">
            <w:rPr>
              <w:rStyle w:val="Hyperlink"/>
              <w:rFonts w:hint="eastAsia"/>
              <w:noProof/>
              <w:lang w:val="fr-FR"/>
            </w:rPr>
          </w:rPrChange>
        </w:rPr>
        <w:t xml:space="preserve"> các tín </w:t>
      </w:r>
      <w:r w:rsidRPr="005A56F2">
        <w:rPr>
          <w:rStyle w:val="Hyperlink"/>
          <w:noProof/>
          <w:sz w:val="26"/>
          <w:lang w:val="fr-FR"/>
          <w:rPrChange w:id="1400" w:author="LENOVO" w:date="2024-12-18T23:45:00Z">
            <w:rPr>
              <w:rStyle w:val="Hyperlink"/>
              <w:noProof/>
              <w:lang w:val="fr-FR"/>
            </w:rPr>
          </w:rPrChange>
        </w:rPr>
        <w:t>hiệu</w:t>
      </w:r>
      <w:r w:rsidRPr="005A56F2">
        <w:rPr>
          <w:rStyle w:val="Hyperlink"/>
          <w:rFonts w:hint="eastAsia"/>
          <w:noProof/>
          <w:sz w:val="26"/>
          <w:lang w:val="fr-FR"/>
          <w:rPrChange w:id="1401" w:author="LENOVO" w:date="2024-12-18T23:45:00Z">
            <w:rPr>
              <w:rStyle w:val="Hyperlink"/>
              <w:rFonts w:hint="eastAsia"/>
              <w:noProof/>
              <w:lang w:val="fr-FR"/>
            </w:rPr>
          </w:rPrChange>
        </w:rPr>
        <w:t xml:space="preserve"> vào ra.</w:t>
      </w:r>
      <w:r w:rsidRPr="005A56F2">
        <w:rPr>
          <w:rFonts w:hint="eastAsia"/>
          <w:noProof/>
          <w:webHidden/>
          <w:sz w:val="26"/>
          <w:rPrChange w:id="1402" w:author="LENOVO" w:date="2024-12-18T23:45:00Z">
            <w:rPr>
              <w:rFonts w:hint="eastAsia"/>
              <w:noProof/>
              <w:webHidden/>
            </w:rPr>
          </w:rPrChange>
        </w:rPr>
        <w:tab/>
      </w:r>
      <w:r w:rsidRPr="005A56F2">
        <w:rPr>
          <w:noProof/>
          <w:webHidden/>
          <w:sz w:val="26"/>
          <w:rPrChange w:id="1403" w:author="LENOVO" w:date="2024-12-18T23:45:00Z">
            <w:rPr>
              <w:noProof/>
              <w:webHidden/>
            </w:rPr>
          </w:rPrChange>
        </w:rPr>
        <w:fldChar w:fldCharType="begin"/>
      </w:r>
      <w:r w:rsidRPr="005A56F2">
        <w:rPr>
          <w:rFonts w:hint="eastAsia"/>
          <w:noProof/>
          <w:webHidden/>
          <w:sz w:val="26"/>
          <w:rPrChange w:id="1404" w:author="LENOVO" w:date="2024-12-18T23:45:00Z">
            <w:rPr>
              <w:rFonts w:hint="eastAsia"/>
              <w:noProof/>
              <w:webHidden/>
            </w:rPr>
          </w:rPrChange>
        </w:rPr>
        <w:instrText xml:space="preserve"> PAGEREF _Toc496109879 \h </w:instrText>
      </w:r>
      <w:r w:rsidRPr="005A56F2">
        <w:rPr>
          <w:noProof/>
          <w:webHidden/>
          <w:sz w:val="26"/>
          <w:rPrChange w:id="1405" w:author="LENOVO" w:date="2024-12-18T23:45:00Z">
            <w:rPr>
              <w:noProof/>
              <w:webHidden/>
              <w:sz w:val="26"/>
            </w:rPr>
          </w:rPrChange>
        </w:rPr>
      </w:r>
      <w:r w:rsidRPr="005A56F2">
        <w:rPr>
          <w:noProof/>
          <w:webHidden/>
          <w:sz w:val="26"/>
          <w:rPrChange w:id="1406" w:author="LENOVO" w:date="2024-12-18T23:45:00Z">
            <w:rPr>
              <w:noProof/>
              <w:webHidden/>
            </w:rPr>
          </w:rPrChange>
        </w:rPr>
        <w:fldChar w:fldCharType="separate"/>
      </w:r>
      <w:r w:rsidRPr="005A56F2">
        <w:rPr>
          <w:rFonts w:hint="eastAsia"/>
          <w:noProof/>
          <w:webHidden/>
          <w:sz w:val="26"/>
          <w:rPrChange w:id="1407" w:author="LENOVO" w:date="2024-12-18T23:45:00Z">
            <w:rPr>
              <w:rFonts w:hint="eastAsia"/>
              <w:noProof/>
              <w:webHidden/>
            </w:rPr>
          </w:rPrChange>
        </w:rPr>
        <w:t>7</w:t>
      </w:r>
      <w:r w:rsidRPr="005A56F2">
        <w:rPr>
          <w:noProof/>
          <w:webHidden/>
          <w:sz w:val="26"/>
          <w:rPrChange w:id="1408" w:author="LENOVO" w:date="2024-12-18T23:45:00Z">
            <w:rPr>
              <w:noProof/>
              <w:webHidden/>
            </w:rPr>
          </w:rPrChange>
        </w:rPr>
        <w:fldChar w:fldCharType="end"/>
      </w:r>
      <w:r w:rsidR="00724A7C" w:rsidRPr="005A56F2">
        <w:rPr>
          <w:noProof/>
          <w:sz w:val="26"/>
          <w:rPrChange w:id="1409" w:author="LENOVO" w:date="2024-12-18T23:45:00Z">
            <w:rPr>
              <w:noProof/>
            </w:rPr>
          </w:rPrChange>
        </w:rPr>
        <w:fldChar w:fldCharType="end"/>
      </w:r>
    </w:p>
    <w:p w14:paraId="21873C3F" w14:textId="77777777" w:rsidR="00BB60F2" w:rsidRPr="005A56F2" w:rsidRDefault="003472D6" w:rsidP="00C24D35">
      <w:pPr>
        <w:pStyle w:val="Title"/>
        <w:rPr>
          <w:rFonts w:ascii="Times New Roman" w:hAnsi="Times New Roman" w:cs="Times New Roman"/>
          <w:sz w:val="36"/>
          <w:rPrChange w:id="1410" w:author="LENOVO" w:date="2024-12-18T23:45:00Z">
            <w:rPr>
              <w:rFonts w:ascii="Times New Roman" w:hAnsi="Times New Roman" w:cs="Times New Roman"/>
            </w:rPr>
          </w:rPrChange>
        </w:rPr>
      </w:pPr>
      <w:r w:rsidRPr="005A56F2">
        <w:rPr>
          <w:noProof/>
          <w:sz w:val="34"/>
          <w:rPrChange w:id="1411" w:author="LENOVO" w:date="2024-12-18T23:45:00Z">
            <w:rPr>
              <w:noProof/>
            </w:rPr>
          </w:rPrChange>
        </w:rPr>
        <w:fldChar w:fldCharType="end"/>
      </w:r>
      <w:r w:rsidR="00BB60F2" w:rsidRPr="005A56F2">
        <w:rPr>
          <w:rFonts w:hint="eastAsia"/>
          <w:noProof/>
          <w:sz w:val="34"/>
          <w:rPrChange w:id="1412" w:author="LENOVO" w:date="2024-12-18T23:45:00Z">
            <w:rPr>
              <w:rFonts w:hint="eastAsia"/>
              <w:noProof/>
            </w:rPr>
          </w:rPrChange>
        </w:rPr>
        <w:br w:type="page"/>
      </w:r>
      <w:bookmarkStart w:id="1413" w:name="_Toc181630621"/>
      <w:r w:rsidR="00BB60F2" w:rsidRPr="005A56F2">
        <w:rPr>
          <w:rFonts w:ascii="Times New Roman" w:hAnsi="Times New Roman" w:cs="Times New Roman"/>
          <w:sz w:val="36"/>
          <w:rPrChange w:id="1414" w:author="LENOVO" w:date="2024-12-18T23:45:00Z">
            <w:rPr>
              <w:rFonts w:ascii="Times New Roman" w:hAnsi="Times New Roman" w:cs="Times New Roman"/>
            </w:rPr>
          </w:rPrChange>
        </w:rPr>
        <w:lastRenderedPageBreak/>
        <w:t>References</w:t>
      </w:r>
      <w:bookmarkEnd w:id="1413"/>
    </w:p>
    <w:p w14:paraId="5C1F02F1" w14:textId="125D3751" w:rsidR="00BB60F2" w:rsidRPr="005A56F2" w:rsidRDefault="005C3B71" w:rsidP="00085AF1">
      <w:pPr>
        <w:numPr>
          <w:ilvl w:val="0"/>
          <w:numId w:val="4"/>
        </w:numPr>
        <w:suppressAutoHyphens/>
        <w:jc w:val="left"/>
        <w:rPr>
          <w:rFonts w:eastAsia="Times New Roman" w:hAnsi="Times New Roman"/>
          <w:noProof/>
          <w:sz w:val="26"/>
          <w:lang w:val="en-GB"/>
          <w:rPrChange w:id="1415" w:author="LENOVO" w:date="2024-12-18T23:45:00Z">
            <w:rPr>
              <w:rFonts w:eastAsia="Times New Roman" w:hAnsi="Times New Roman"/>
              <w:noProof/>
              <w:lang w:val="en-GB"/>
            </w:rPr>
          </w:rPrChange>
        </w:rPr>
      </w:pPr>
      <w:bookmarkStart w:id="1416" w:name="_Ref101273237"/>
      <w:r w:rsidRPr="005A56F2">
        <w:rPr>
          <w:rFonts w:hint="eastAsia"/>
          <w:noProof/>
          <w:sz w:val="26"/>
          <w:rPrChange w:id="1417" w:author="LENOVO" w:date="2024-12-18T23:45:00Z">
            <w:rPr>
              <w:rFonts w:hint="eastAsia"/>
              <w:noProof/>
            </w:rPr>
          </w:rPrChange>
        </w:rPr>
        <w:t>https://towardsdatascience.com/intuitively-understanding-convolutions-for-deep-learning-1f6f42faee1</w:t>
      </w:r>
      <w:bookmarkEnd w:id="1416"/>
    </w:p>
    <w:sectPr w:rsidR="00BB60F2" w:rsidRPr="005A56F2"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EAE9F" w14:textId="77777777" w:rsidR="00BB10D8" w:rsidRDefault="00BB10D8">
      <w:pPr>
        <w:spacing w:before="0" w:line="240" w:lineRule="auto"/>
        <w:rPr>
          <w:rFonts w:hint="eastAsia"/>
        </w:rPr>
      </w:pPr>
      <w:r>
        <w:separator/>
      </w:r>
    </w:p>
  </w:endnote>
  <w:endnote w:type="continuationSeparator" w:id="0">
    <w:p w14:paraId="76087689" w14:textId="77777777" w:rsidR="00BB10D8" w:rsidRDefault="00BB10D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B23" w14:textId="4683AF22" w:rsidR="007D0DDC" w:rsidRDefault="007D0DDC">
    <w:pPr>
      <w:pStyle w:val="Footer"/>
      <w:jc w:val="right"/>
      <w:rPr>
        <w:rFonts w:hint="eastAsia"/>
      </w:rPr>
    </w:pPr>
    <w:r>
      <w:fldChar w:fldCharType="begin"/>
    </w:r>
    <w:r>
      <w:instrText xml:space="preserve"> PAGE   \* MERGEFORMAT </w:instrText>
    </w:r>
    <w:r>
      <w:fldChar w:fldCharType="separate"/>
    </w:r>
    <w:r w:rsidR="00D34EBD">
      <w:rPr>
        <w:rFonts w:hint="eastAsia"/>
        <w:noProof/>
      </w:rPr>
      <w:t>12</w:t>
    </w:r>
    <w:r>
      <w:fldChar w:fldCharType="end"/>
    </w:r>
  </w:p>
  <w:p w14:paraId="7E7144D0" w14:textId="77777777" w:rsidR="007D0DDC" w:rsidRDefault="007D0DDC">
    <w:pPr>
      <w:pStyle w:val="Foo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E3817" w14:textId="77777777" w:rsidR="007D0DDC" w:rsidRPr="00A01C5F" w:rsidRDefault="007D0DDC"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F88F6" w14:textId="77777777" w:rsidR="00BB10D8" w:rsidRDefault="00BB10D8">
      <w:pPr>
        <w:spacing w:before="0" w:line="240" w:lineRule="auto"/>
        <w:rPr>
          <w:rFonts w:hint="eastAsia"/>
        </w:rPr>
      </w:pPr>
      <w:r>
        <w:separator/>
      </w:r>
    </w:p>
  </w:footnote>
  <w:footnote w:type="continuationSeparator" w:id="0">
    <w:p w14:paraId="7BE9A692" w14:textId="77777777" w:rsidR="00BB10D8" w:rsidRDefault="00BB10D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1DD4" w14:textId="77777777" w:rsidR="007D0DDC" w:rsidRPr="00302624" w:rsidRDefault="007D0DDC" w:rsidP="00302624">
    <w:pPr>
      <w:pStyle w:val="Head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57646BD"/>
    <w:multiLevelType w:val="hybridMultilevel"/>
    <w:tmpl w:val="EA729786"/>
    <w:lvl w:ilvl="0" w:tplc="030C4B4A">
      <w:start w:val="1"/>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5"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0"/>
  </w:num>
  <w:num w:numId="5">
    <w:abstractNumId w:val="7"/>
  </w:num>
  <w:num w:numId="6">
    <w:abstractNumId w:val="1"/>
  </w:num>
  <w:num w:numId="7">
    <w:abstractNumId w:val="9"/>
  </w:num>
  <w:num w:numId="8">
    <w:abstractNumId w:val="3"/>
  </w:num>
  <w:num w:numId="9">
    <w:abstractNumId w:val="6"/>
  </w:num>
  <w:num w:numId="10">
    <w:abstractNumId w:val="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Windows Live" w15:userId="ecd09dcf4bb5e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38A5"/>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6F9"/>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87D"/>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4FA3"/>
    <w:rsid w:val="00306128"/>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51F8"/>
    <w:rsid w:val="00356AD5"/>
    <w:rsid w:val="0035717F"/>
    <w:rsid w:val="00357203"/>
    <w:rsid w:val="00357C06"/>
    <w:rsid w:val="00357F8B"/>
    <w:rsid w:val="003613BF"/>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80E69"/>
    <w:rsid w:val="004826C2"/>
    <w:rsid w:val="004832F8"/>
    <w:rsid w:val="00483314"/>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5889"/>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8BA"/>
    <w:rsid w:val="00594CA0"/>
    <w:rsid w:val="005961AB"/>
    <w:rsid w:val="005964EE"/>
    <w:rsid w:val="00597439"/>
    <w:rsid w:val="00597BCC"/>
    <w:rsid w:val="00597F3A"/>
    <w:rsid w:val="005A0AC9"/>
    <w:rsid w:val="005A13B4"/>
    <w:rsid w:val="005A2769"/>
    <w:rsid w:val="005A368B"/>
    <w:rsid w:val="005A3999"/>
    <w:rsid w:val="005A4C54"/>
    <w:rsid w:val="005A56F2"/>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6B65"/>
    <w:rsid w:val="00617008"/>
    <w:rsid w:val="006175E5"/>
    <w:rsid w:val="006202EE"/>
    <w:rsid w:val="006218FD"/>
    <w:rsid w:val="006239FE"/>
    <w:rsid w:val="00624122"/>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20A"/>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562D"/>
    <w:rsid w:val="006C6852"/>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6BF3"/>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A7C"/>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0DDC"/>
    <w:rsid w:val="007D11EB"/>
    <w:rsid w:val="007D1995"/>
    <w:rsid w:val="007D284B"/>
    <w:rsid w:val="007D2D75"/>
    <w:rsid w:val="007D45E5"/>
    <w:rsid w:val="007D48C0"/>
    <w:rsid w:val="007D4CBD"/>
    <w:rsid w:val="007D51E4"/>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1CD"/>
    <w:rsid w:val="00840965"/>
    <w:rsid w:val="00840B27"/>
    <w:rsid w:val="008415FD"/>
    <w:rsid w:val="0084259E"/>
    <w:rsid w:val="008427CF"/>
    <w:rsid w:val="00842A13"/>
    <w:rsid w:val="00842C23"/>
    <w:rsid w:val="00842D9C"/>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2C89"/>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B2A"/>
    <w:rsid w:val="00892FE1"/>
    <w:rsid w:val="00893C71"/>
    <w:rsid w:val="008A04EF"/>
    <w:rsid w:val="008A1463"/>
    <w:rsid w:val="008A2072"/>
    <w:rsid w:val="008A2840"/>
    <w:rsid w:val="008A28FA"/>
    <w:rsid w:val="008A2DB3"/>
    <w:rsid w:val="008A4E29"/>
    <w:rsid w:val="008A57DA"/>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17C"/>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2560"/>
    <w:rsid w:val="00A13979"/>
    <w:rsid w:val="00A14B86"/>
    <w:rsid w:val="00A153C4"/>
    <w:rsid w:val="00A15AB2"/>
    <w:rsid w:val="00A15FC1"/>
    <w:rsid w:val="00A1632E"/>
    <w:rsid w:val="00A1750D"/>
    <w:rsid w:val="00A178F0"/>
    <w:rsid w:val="00A17908"/>
    <w:rsid w:val="00A20BE7"/>
    <w:rsid w:val="00A2134B"/>
    <w:rsid w:val="00A214C6"/>
    <w:rsid w:val="00A221E6"/>
    <w:rsid w:val="00A22A72"/>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77FC6"/>
    <w:rsid w:val="00A802DC"/>
    <w:rsid w:val="00A80E86"/>
    <w:rsid w:val="00A8132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1A84"/>
    <w:rsid w:val="00B922A7"/>
    <w:rsid w:val="00B926E6"/>
    <w:rsid w:val="00B93898"/>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0D8"/>
    <w:rsid w:val="00BB1C9A"/>
    <w:rsid w:val="00BB2C66"/>
    <w:rsid w:val="00BB3109"/>
    <w:rsid w:val="00BB3C3D"/>
    <w:rsid w:val="00BB3CBD"/>
    <w:rsid w:val="00BB5B66"/>
    <w:rsid w:val="00BB60F2"/>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569F"/>
    <w:rsid w:val="00C1704A"/>
    <w:rsid w:val="00C20A66"/>
    <w:rsid w:val="00C215E2"/>
    <w:rsid w:val="00C23AC2"/>
    <w:rsid w:val="00C2426A"/>
    <w:rsid w:val="00C24299"/>
    <w:rsid w:val="00C24AA0"/>
    <w:rsid w:val="00C24D35"/>
    <w:rsid w:val="00C2588A"/>
    <w:rsid w:val="00C265B4"/>
    <w:rsid w:val="00C26764"/>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28D"/>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1775A"/>
    <w:rsid w:val="00D201EB"/>
    <w:rsid w:val="00D20AFB"/>
    <w:rsid w:val="00D20E37"/>
    <w:rsid w:val="00D21214"/>
    <w:rsid w:val="00D215E4"/>
    <w:rsid w:val="00D21750"/>
    <w:rsid w:val="00D22990"/>
    <w:rsid w:val="00D22B41"/>
    <w:rsid w:val="00D236EF"/>
    <w:rsid w:val="00D23B6C"/>
    <w:rsid w:val="00D2430C"/>
    <w:rsid w:val="00D266FD"/>
    <w:rsid w:val="00D27025"/>
    <w:rsid w:val="00D31696"/>
    <w:rsid w:val="00D31C0E"/>
    <w:rsid w:val="00D31C47"/>
    <w:rsid w:val="00D31D48"/>
    <w:rsid w:val="00D31E53"/>
    <w:rsid w:val="00D32357"/>
    <w:rsid w:val="00D34012"/>
    <w:rsid w:val="00D34E4A"/>
    <w:rsid w:val="00D34EBD"/>
    <w:rsid w:val="00D363EA"/>
    <w:rsid w:val="00D37910"/>
    <w:rsid w:val="00D37CC3"/>
    <w:rsid w:val="00D37D05"/>
    <w:rsid w:val="00D40214"/>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0BA"/>
    <w:rsid w:val="00D75B38"/>
    <w:rsid w:val="00D76C78"/>
    <w:rsid w:val="00D7704C"/>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29D3"/>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965"/>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77A"/>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937"/>
    <w:rsid w:val="00F06ECF"/>
    <w:rsid w:val="00F0736E"/>
    <w:rsid w:val="00F079B7"/>
    <w:rsid w:val="00F10817"/>
    <w:rsid w:val="00F1174B"/>
    <w:rsid w:val="00F13988"/>
    <w:rsid w:val="00F13999"/>
    <w:rsid w:val="00F16130"/>
    <w:rsid w:val="00F17D9F"/>
    <w:rsid w:val="00F20D74"/>
    <w:rsid w:val="00F218CA"/>
    <w:rsid w:val="00F2305B"/>
    <w:rsid w:val="00F23929"/>
    <w:rsid w:val="00F23E7D"/>
    <w:rsid w:val="00F25263"/>
    <w:rsid w:val="00F25D81"/>
    <w:rsid w:val="00F2618A"/>
    <w:rsid w:val="00F26391"/>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4784"/>
    <w:rsid w:val="00F65FA2"/>
    <w:rsid w:val="00F66496"/>
    <w:rsid w:val="00F67A19"/>
    <w:rsid w:val="00F731BB"/>
    <w:rsid w:val="00F740CD"/>
    <w:rsid w:val="00F74F3F"/>
    <w:rsid w:val="00F751E5"/>
    <w:rsid w:val="00F75995"/>
    <w:rsid w:val="00F75D54"/>
    <w:rsid w:val="00F76039"/>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4516">
      <w:bodyDiv w:val="1"/>
      <w:marLeft w:val="0"/>
      <w:marRight w:val="0"/>
      <w:marTop w:val="0"/>
      <w:marBottom w:val="0"/>
      <w:divBdr>
        <w:top w:val="none" w:sz="0" w:space="0" w:color="auto"/>
        <w:left w:val="none" w:sz="0" w:space="0" w:color="auto"/>
        <w:bottom w:val="none" w:sz="0" w:space="0" w:color="auto"/>
        <w:right w:val="none" w:sz="0" w:space="0" w:color="auto"/>
      </w:divBdr>
      <w:divsChild>
        <w:div w:id="1688746896">
          <w:marLeft w:val="0"/>
          <w:marRight w:val="0"/>
          <w:marTop w:val="0"/>
          <w:marBottom w:val="0"/>
          <w:divBdr>
            <w:top w:val="none" w:sz="0" w:space="0" w:color="auto"/>
            <w:left w:val="none" w:sz="0" w:space="0" w:color="auto"/>
            <w:bottom w:val="none" w:sz="0" w:space="0" w:color="auto"/>
            <w:right w:val="none" w:sz="0" w:space="0" w:color="auto"/>
          </w:divBdr>
          <w:divsChild>
            <w:div w:id="74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6046">
      <w:bodyDiv w:val="1"/>
      <w:marLeft w:val="0"/>
      <w:marRight w:val="0"/>
      <w:marTop w:val="0"/>
      <w:marBottom w:val="0"/>
      <w:divBdr>
        <w:top w:val="none" w:sz="0" w:space="0" w:color="auto"/>
        <w:left w:val="none" w:sz="0" w:space="0" w:color="auto"/>
        <w:bottom w:val="none" w:sz="0" w:space="0" w:color="auto"/>
        <w:right w:val="none" w:sz="0" w:space="0" w:color="auto"/>
      </w:divBdr>
      <w:divsChild>
        <w:div w:id="1775899664">
          <w:marLeft w:val="0"/>
          <w:marRight w:val="0"/>
          <w:marTop w:val="0"/>
          <w:marBottom w:val="0"/>
          <w:divBdr>
            <w:top w:val="none" w:sz="0" w:space="0" w:color="auto"/>
            <w:left w:val="none" w:sz="0" w:space="0" w:color="auto"/>
            <w:bottom w:val="none" w:sz="0" w:space="0" w:color="auto"/>
            <w:right w:val="none" w:sz="0" w:space="0" w:color="auto"/>
          </w:divBdr>
          <w:divsChild>
            <w:div w:id="20590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5228">
      <w:bodyDiv w:val="1"/>
      <w:marLeft w:val="0"/>
      <w:marRight w:val="0"/>
      <w:marTop w:val="0"/>
      <w:marBottom w:val="0"/>
      <w:divBdr>
        <w:top w:val="none" w:sz="0" w:space="0" w:color="auto"/>
        <w:left w:val="none" w:sz="0" w:space="0" w:color="auto"/>
        <w:bottom w:val="none" w:sz="0" w:space="0" w:color="auto"/>
        <w:right w:val="none" w:sz="0" w:space="0" w:color="auto"/>
      </w:divBdr>
    </w:div>
    <w:div w:id="923075670">
      <w:bodyDiv w:val="1"/>
      <w:marLeft w:val="0"/>
      <w:marRight w:val="0"/>
      <w:marTop w:val="0"/>
      <w:marBottom w:val="0"/>
      <w:divBdr>
        <w:top w:val="none" w:sz="0" w:space="0" w:color="auto"/>
        <w:left w:val="none" w:sz="0" w:space="0" w:color="auto"/>
        <w:bottom w:val="none" w:sz="0" w:space="0" w:color="auto"/>
        <w:right w:val="none" w:sz="0" w:space="0" w:color="auto"/>
      </w:divBdr>
      <w:divsChild>
        <w:div w:id="274410364">
          <w:marLeft w:val="0"/>
          <w:marRight w:val="0"/>
          <w:marTop w:val="0"/>
          <w:marBottom w:val="0"/>
          <w:divBdr>
            <w:top w:val="none" w:sz="0" w:space="0" w:color="auto"/>
            <w:left w:val="none" w:sz="0" w:space="0" w:color="auto"/>
            <w:bottom w:val="none" w:sz="0" w:space="0" w:color="auto"/>
            <w:right w:val="none" w:sz="0" w:space="0" w:color="auto"/>
          </w:divBdr>
          <w:divsChild>
            <w:div w:id="91631747">
              <w:marLeft w:val="0"/>
              <w:marRight w:val="0"/>
              <w:marTop w:val="0"/>
              <w:marBottom w:val="0"/>
              <w:divBdr>
                <w:top w:val="none" w:sz="0" w:space="0" w:color="auto"/>
                <w:left w:val="none" w:sz="0" w:space="0" w:color="auto"/>
                <w:bottom w:val="none" w:sz="0" w:space="0" w:color="auto"/>
                <w:right w:val="none" w:sz="0" w:space="0" w:color="auto"/>
              </w:divBdr>
            </w:div>
            <w:div w:id="895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6757">
      <w:bodyDiv w:val="1"/>
      <w:marLeft w:val="0"/>
      <w:marRight w:val="0"/>
      <w:marTop w:val="0"/>
      <w:marBottom w:val="0"/>
      <w:divBdr>
        <w:top w:val="none" w:sz="0" w:space="0" w:color="auto"/>
        <w:left w:val="none" w:sz="0" w:space="0" w:color="auto"/>
        <w:bottom w:val="none" w:sz="0" w:space="0" w:color="auto"/>
        <w:right w:val="none" w:sz="0" w:space="0" w:color="auto"/>
      </w:divBdr>
      <w:divsChild>
        <w:div w:id="1342506356">
          <w:marLeft w:val="0"/>
          <w:marRight w:val="0"/>
          <w:marTop w:val="0"/>
          <w:marBottom w:val="0"/>
          <w:divBdr>
            <w:top w:val="none" w:sz="0" w:space="0" w:color="auto"/>
            <w:left w:val="none" w:sz="0" w:space="0" w:color="auto"/>
            <w:bottom w:val="none" w:sz="0" w:space="0" w:color="auto"/>
            <w:right w:val="none" w:sz="0" w:space="0" w:color="auto"/>
          </w:divBdr>
          <w:divsChild>
            <w:div w:id="604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12">
      <w:bodyDiv w:val="1"/>
      <w:marLeft w:val="0"/>
      <w:marRight w:val="0"/>
      <w:marTop w:val="0"/>
      <w:marBottom w:val="0"/>
      <w:divBdr>
        <w:top w:val="none" w:sz="0" w:space="0" w:color="auto"/>
        <w:left w:val="none" w:sz="0" w:space="0" w:color="auto"/>
        <w:bottom w:val="none" w:sz="0" w:space="0" w:color="auto"/>
        <w:right w:val="none" w:sz="0" w:space="0" w:color="auto"/>
      </w:divBdr>
      <w:divsChild>
        <w:div w:id="69429084">
          <w:marLeft w:val="0"/>
          <w:marRight w:val="0"/>
          <w:marTop w:val="0"/>
          <w:marBottom w:val="0"/>
          <w:divBdr>
            <w:top w:val="none" w:sz="0" w:space="0" w:color="auto"/>
            <w:left w:val="none" w:sz="0" w:space="0" w:color="auto"/>
            <w:bottom w:val="none" w:sz="0" w:space="0" w:color="auto"/>
            <w:right w:val="none" w:sz="0" w:space="0" w:color="auto"/>
          </w:divBdr>
          <w:divsChild>
            <w:div w:id="1150899981">
              <w:marLeft w:val="0"/>
              <w:marRight w:val="0"/>
              <w:marTop w:val="0"/>
              <w:marBottom w:val="0"/>
              <w:divBdr>
                <w:top w:val="none" w:sz="0" w:space="0" w:color="auto"/>
                <w:left w:val="none" w:sz="0" w:space="0" w:color="auto"/>
                <w:bottom w:val="none" w:sz="0" w:space="0" w:color="auto"/>
                <w:right w:val="none" w:sz="0" w:space="0" w:color="auto"/>
              </w:divBdr>
            </w:div>
            <w:div w:id="876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86301408">
      <w:bodyDiv w:val="1"/>
      <w:marLeft w:val="0"/>
      <w:marRight w:val="0"/>
      <w:marTop w:val="0"/>
      <w:marBottom w:val="0"/>
      <w:divBdr>
        <w:top w:val="none" w:sz="0" w:space="0" w:color="auto"/>
        <w:left w:val="none" w:sz="0" w:space="0" w:color="auto"/>
        <w:bottom w:val="none" w:sz="0" w:space="0" w:color="auto"/>
        <w:right w:val="none" w:sz="0" w:space="0" w:color="auto"/>
      </w:divBdr>
    </w:div>
    <w:div w:id="19972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C1F31-C3CB-4615-99A9-0FD73421E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10032</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LENOVO</cp:lastModifiedBy>
  <cp:revision>9</cp:revision>
  <cp:lastPrinted>2013-01-31T04:58:00Z</cp:lastPrinted>
  <dcterms:created xsi:type="dcterms:W3CDTF">2024-12-18T17:52:00Z</dcterms:created>
  <dcterms:modified xsi:type="dcterms:W3CDTF">2024-12-19T12:41:00Z</dcterms:modified>
  <cp:category>Technical Report</cp:category>
</cp:coreProperties>
</file>